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6F6" w:rsidRDefault="007836F6">
      <w:pPr>
        <w:jc w:val="center"/>
        <w:rPr>
          <w:ins w:id="0" w:author="Qiyu Peng" w:date="2013-06-06T09:48:00Z"/>
          <w:sz w:val="40"/>
        </w:rPr>
        <w:pPrChange w:id="1" w:author="Qiyu Peng" w:date="2013-06-06T09:48:00Z">
          <w:pPr>
            <w:pStyle w:val="Title"/>
          </w:pPr>
        </w:pPrChange>
      </w:pPr>
    </w:p>
    <w:p w:rsidR="007836F6" w:rsidRDefault="007836F6">
      <w:pPr>
        <w:jc w:val="center"/>
        <w:rPr>
          <w:ins w:id="2" w:author="Qiyu Peng" w:date="2013-06-06T09:48:00Z"/>
          <w:sz w:val="40"/>
        </w:rPr>
        <w:pPrChange w:id="3" w:author="Qiyu Peng" w:date="2013-06-06T09:48:00Z">
          <w:pPr>
            <w:pStyle w:val="Title"/>
          </w:pPr>
        </w:pPrChange>
      </w:pPr>
    </w:p>
    <w:p w:rsidR="00033BCE" w:rsidRPr="007836F6" w:rsidRDefault="00C34133">
      <w:pPr>
        <w:jc w:val="center"/>
        <w:rPr>
          <w:ins w:id="4" w:author="Qiyu Peng" w:date="2013-06-06T09:47:00Z"/>
          <w:sz w:val="48"/>
          <w:rPrChange w:id="5" w:author="Qiyu Peng" w:date="2013-06-06T09:48:00Z">
            <w:rPr>
              <w:ins w:id="6" w:author="Qiyu Peng" w:date="2013-06-06T09:47:00Z"/>
            </w:rPr>
          </w:rPrChange>
        </w:rPr>
        <w:pPrChange w:id="7" w:author="Qiyu Peng" w:date="2013-06-06T09:48:00Z">
          <w:pPr>
            <w:pStyle w:val="Title"/>
          </w:pPr>
        </w:pPrChange>
      </w:pPr>
      <w:r w:rsidRPr="007836F6">
        <w:rPr>
          <w:sz w:val="48"/>
          <w:rPrChange w:id="8" w:author="Qiyu Peng" w:date="2013-06-06T09:48:00Z">
            <w:rPr/>
          </w:rPrChange>
        </w:rPr>
        <w:t>Doxygen-style commenting in OpenPET</w:t>
      </w:r>
    </w:p>
    <w:p w:rsidR="00A32689" w:rsidRDefault="00A32689">
      <w:pPr>
        <w:rPr>
          <w:ins w:id="9" w:author="Qiyu Peng" w:date="2013-06-06T09:47:00Z"/>
        </w:rPr>
        <w:pPrChange w:id="10" w:author="Qiyu Peng" w:date="2013-06-06T09:47:00Z">
          <w:pPr>
            <w:pStyle w:val="Title"/>
          </w:pPr>
        </w:pPrChange>
      </w:pPr>
    </w:p>
    <w:p w:rsidR="00A32689" w:rsidRDefault="00A32689">
      <w:pPr>
        <w:rPr>
          <w:ins w:id="11" w:author="Qiyu Peng" w:date="2013-06-06T09:47:00Z"/>
        </w:rPr>
        <w:pPrChange w:id="12" w:author="Qiyu Peng" w:date="2013-06-06T09:47:00Z">
          <w:pPr>
            <w:pStyle w:val="Title"/>
          </w:pPr>
        </w:pPrChange>
      </w:pPr>
    </w:p>
    <w:p w:rsidR="00A32689" w:rsidRDefault="00A32689">
      <w:pPr>
        <w:rPr>
          <w:ins w:id="13" w:author="Qiyu Peng" w:date="2013-06-06T09:47:00Z"/>
        </w:rPr>
        <w:pPrChange w:id="14" w:author="Qiyu Peng" w:date="2013-06-06T09:47:00Z">
          <w:pPr>
            <w:pStyle w:val="Title"/>
          </w:pPr>
        </w:pPrChange>
      </w:pPr>
    </w:p>
    <w:p w:rsidR="00A32689" w:rsidRDefault="00A32689">
      <w:pPr>
        <w:rPr>
          <w:ins w:id="15" w:author="Qiyu Peng" w:date="2013-06-06T09:49:00Z"/>
        </w:rPr>
        <w:pPrChange w:id="16" w:author="Qiyu Peng" w:date="2013-06-06T09:47:00Z">
          <w:pPr>
            <w:pStyle w:val="Title"/>
          </w:pPr>
        </w:pPrChange>
      </w:pPr>
    </w:p>
    <w:p w:rsidR="007836F6" w:rsidRDefault="007836F6">
      <w:pPr>
        <w:rPr>
          <w:ins w:id="17" w:author="Qiyu Peng" w:date="2013-06-06T09:49:00Z"/>
        </w:rPr>
        <w:pPrChange w:id="18" w:author="Qiyu Peng" w:date="2013-06-06T09:47:00Z">
          <w:pPr>
            <w:pStyle w:val="Title"/>
          </w:pPr>
        </w:pPrChange>
      </w:pPr>
    </w:p>
    <w:p w:rsidR="007836F6" w:rsidRDefault="007836F6">
      <w:pPr>
        <w:rPr>
          <w:ins w:id="19" w:author="Qiyu Peng" w:date="2013-06-06T09:47:00Z"/>
        </w:rPr>
        <w:pPrChange w:id="20" w:author="Qiyu Peng" w:date="2013-06-06T09:47:00Z">
          <w:pPr>
            <w:pStyle w:val="Title"/>
          </w:pPr>
        </w:pPrChange>
      </w:pPr>
    </w:p>
    <w:p w:rsidR="00A32689" w:rsidRDefault="00A32689">
      <w:pPr>
        <w:rPr>
          <w:ins w:id="21" w:author="Qiyu Peng" w:date="2013-06-06T09:47:00Z"/>
        </w:rPr>
        <w:pPrChange w:id="22" w:author="Qiyu Peng" w:date="2013-06-06T09:47:00Z">
          <w:pPr>
            <w:pStyle w:val="Title"/>
          </w:pPr>
        </w:pPrChange>
      </w:pPr>
    </w:p>
    <w:p w:rsidR="007836F6" w:rsidRPr="007836F6" w:rsidRDefault="007836F6">
      <w:pPr>
        <w:contextualSpacing/>
        <w:jc w:val="center"/>
        <w:rPr>
          <w:ins w:id="23" w:author="Qiyu Peng" w:date="2013-06-06T09:49:00Z"/>
          <w:rFonts w:ascii="Times New Roman" w:hAnsi="Times New Roman" w:cs="Times New Roman"/>
          <w:sz w:val="36"/>
          <w:rPrChange w:id="24" w:author="Qiyu Peng" w:date="2013-06-06T09:52:00Z">
            <w:rPr>
              <w:ins w:id="25" w:author="Qiyu Peng" w:date="2013-06-06T09:49:00Z"/>
            </w:rPr>
          </w:rPrChange>
        </w:rPr>
        <w:pPrChange w:id="26" w:author="Qiyu Peng" w:date="2013-06-06T09:52:00Z">
          <w:pPr>
            <w:pStyle w:val="Subtitle"/>
          </w:pPr>
        </w:pPrChange>
      </w:pPr>
      <w:ins w:id="27" w:author="Qiyu Peng" w:date="2013-06-06T09:49:00Z">
        <w:r w:rsidRPr="007836F6">
          <w:rPr>
            <w:rFonts w:ascii="Times New Roman" w:hAnsi="Times New Roman" w:cs="Times New Roman"/>
            <w:sz w:val="36"/>
            <w:rPrChange w:id="28" w:author="Qiyu Peng" w:date="2013-06-06T09:52:00Z">
              <w:rPr>
                <w:b/>
                <w:bCs/>
                <w:color w:val="222222"/>
                <w:sz w:val="19"/>
                <w:szCs w:val="19"/>
                <w:shd w:val="clear" w:color="auto" w:fill="FFFFFF"/>
              </w:rPr>
            </w:rPrChange>
          </w:rPr>
          <w:t xml:space="preserve">George </w:t>
        </w:r>
        <w:proofErr w:type="spellStart"/>
        <w:r w:rsidRPr="007836F6">
          <w:rPr>
            <w:rFonts w:ascii="Times New Roman" w:hAnsi="Times New Roman" w:cs="Times New Roman"/>
            <w:sz w:val="36"/>
            <w:rPrChange w:id="29" w:author="Qiyu Peng" w:date="2013-06-06T09:52:00Z">
              <w:rPr>
                <w:b/>
                <w:bCs/>
                <w:color w:val="222222"/>
                <w:sz w:val="19"/>
                <w:szCs w:val="19"/>
                <w:shd w:val="clear" w:color="auto" w:fill="FFFFFF"/>
              </w:rPr>
            </w:rPrChange>
          </w:rPr>
          <w:t>Netscher</w:t>
        </w:r>
        <w:proofErr w:type="spellEnd"/>
      </w:ins>
    </w:p>
    <w:p w:rsidR="007836F6" w:rsidRPr="007836F6" w:rsidRDefault="007836F6">
      <w:pPr>
        <w:contextualSpacing/>
        <w:jc w:val="center"/>
        <w:rPr>
          <w:ins w:id="30" w:author="Qiyu Peng" w:date="2013-06-06T09:49:00Z"/>
          <w:rFonts w:ascii="Times New Roman" w:hAnsi="Times New Roman" w:cs="Times New Roman"/>
          <w:sz w:val="36"/>
          <w:rPrChange w:id="31" w:author="Qiyu Peng" w:date="2013-06-06T09:52:00Z">
            <w:rPr>
              <w:ins w:id="32" w:author="Qiyu Peng" w:date="2013-06-06T09:49:00Z"/>
              <w:b/>
              <w:bCs/>
              <w:color w:val="222222"/>
              <w:sz w:val="19"/>
              <w:szCs w:val="19"/>
              <w:shd w:val="clear" w:color="auto" w:fill="FFFFFF"/>
            </w:rPr>
          </w:rPrChange>
        </w:rPr>
        <w:pPrChange w:id="33" w:author="Qiyu Peng" w:date="2013-06-06T09:52:00Z">
          <w:pPr>
            <w:pStyle w:val="Subtitle"/>
          </w:pPr>
        </w:pPrChange>
      </w:pPr>
      <w:proofErr w:type="spellStart"/>
      <w:ins w:id="34" w:author="Qiyu Peng" w:date="2013-06-06T09:49:00Z">
        <w:r w:rsidRPr="007836F6">
          <w:rPr>
            <w:rFonts w:ascii="Times New Roman" w:hAnsi="Times New Roman" w:cs="Times New Roman"/>
            <w:sz w:val="36"/>
            <w:rPrChange w:id="35" w:author="Qiyu Peng" w:date="2013-06-06T09:52:00Z">
              <w:rPr/>
            </w:rPrChange>
          </w:rPr>
          <w:t>Qiyu</w:t>
        </w:r>
        <w:proofErr w:type="spellEnd"/>
        <w:r w:rsidRPr="007836F6">
          <w:rPr>
            <w:rFonts w:ascii="Times New Roman" w:hAnsi="Times New Roman" w:cs="Times New Roman"/>
            <w:sz w:val="36"/>
            <w:rPrChange w:id="36" w:author="Qiyu Peng" w:date="2013-06-06T09:52:00Z">
              <w:rPr/>
            </w:rPrChange>
          </w:rPr>
          <w:t xml:space="preserve"> </w:t>
        </w:r>
        <w:proofErr w:type="spellStart"/>
        <w:r w:rsidRPr="007836F6">
          <w:rPr>
            <w:rFonts w:ascii="Times New Roman" w:hAnsi="Times New Roman" w:cs="Times New Roman"/>
            <w:sz w:val="36"/>
            <w:rPrChange w:id="37" w:author="Qiyu Peng" w:date="2013-06-06T09:52:00Z">
              <w:rPr/>
            </w:rPrChange>
          </w:rPr>
          <w:t>Peng</w:t>
        </w:r>
        <w:proofErr w:type="spellEnd"/>
      </w:ins>
    </w:p>
    <w:p w:rsidR="007836F6" w:rsidRPr="007836F6" w:rsidRDefault="007836F6">
      <w:pPr>
        <w:contextualSpacing/>
        <w:jc w:val="center"/>
        <w:rPr>
          <w:ins w:id="38" w:author="Qiyu Peng" w:date="2013-06-06T09:49:00Z"/>
          <w:rFonts w:ascii="Times New Roman" w:hAnsi="Times New Roman" w:cs="Times New Roman"/>
          <w:sz w:val="36"/>
          <w:rPrChange w:id="39" w:author="Qiyu Peng" w:date="2013-06-06T09:52:00Z">
            <w:rPr>
              <w:ins w:id="40" w:author="Qiyu Peng" w:date="2013-06-06T09:49:00Z"/>
              <w:b/>
              <w:bCs/>
              <w:color w:val="222222"/>
              <w:sz w:val="19"/>
              <w:szCs w:val="19"/>
              <w:shd w:val="clear" w:color="auto" w:fill="FFFFFF"/>
            </w:rPr>
          </w:rPrChange>
        </w:rPr>
        <w:pPrChange w:id="41" w:author="Qiyu Peng" w:date="2013-06-06T09:52:00Z">
          <w:pPr>
            <w:pStyle w:val="Subtitle"/>
          </w:pPr>
        </w:pPrChange>
      </w:pPr>
    </w:p>
    <w:p w:rsidR="007836F6" w:rsidRPr="007836F6" w:rsidRDefault="007836F6">
      <w:pPr>
        <w:contextualSpacing/>
        <w:jc w:val="center"/>
        <w:rPr>
          <w:ins w:id="42" w:author="Qiyu Peng" w:date="2013-06-06T09:48:00Z"/>
          <w:rFonts w:ascii="Times New Roman" w:hAnsi="Times New Roman" w:cs="Times New Roman"/>
          <w:sz w:val="36"/>
          <w:rPrChange w:id="43" w:author="Qiyu Peng" w:date="2013-06-06T09:52:00Z">
            <w:rPr>
              <w:ins w:id="44" w:author="Qiyu Peng" w:date="2013-06-06T09:48:00Z"/>
            </w:rPr>
          </w:rPrChange>
        </w:rPr>
        <w:pPrChange w:id="45" w:author="Qiyu Peng" w:date="2013-06-06T09:52:00Z">
          <w:pPr>
            <w:pStyle w:val="Subtitle"/>
          </w:pPr>
        </w:pPrChange>
      </w:pPr>
      <w:ins w:id="46" w:author="Qiyu Peng" w:date="2013-06-06T09:48:00Z">
        <w:r w:rsidRPr="007836F6">
          <w:rPr>
            <w:rFonts w:ascii="Times New Roman" w:hAnsi="Times New Roman" w:cs="Times New Roman"/>
            <w:sz w:val="36"/>
            <w:rPrChange w:id="47" w:author="Qiyu Peng" w:date="2013-06-06T09:52:00Z">
              <w:rPr/>
            </w:rPrChange>
          </w:rPr>
          <w:t>Version 1.</w:t>
        </w:r>
      </w:ins>
      <w:ins w:id="48" w:author="Qiyu Peng" w:date="2013-06-06T09:49:00Z">
        <w:r w:rsidRPr="007836F6">
          <w:rPr>
            <w:rFonts w:ascii="Times New Roman" w:hAnsi="Times New Roman" w:cs="Times New Roman"/>
            <w:sz w:val="36"/>
            <w:rPrChange w:id="49" w:author="Qiyu Peng" w:date="2013-06-06T09:52:00Z">
              <w:rPr/>
            </w:rPrChange>
          </w:rPr>
          <w:t>2</w:t>
        </w:r>
      </w:ins>
    </w:p>
    <w:p w:rsidR="007836F6" w:rsidRDefault="00A32689">
      <w:pPr>
        <w:pPrChange w:id="50" w:author="Qiyu Peng" w:date="2013-06-06T09:52:00Z">
          <w:pPr>
            <w:pStyle w:val="TOCHeading"/>
          </w:pPr>
        </w:pPrChange>
      </w:pPr>
      <w:ins w:id="51" w:author="Qiyu Peng" w:date="2013-06-06T09:48:00Z">
        <w:r>
          <w:br w:type="page"/>
        </w:r>
      </w:ins>
    </w:p>
    <w:customXmlInsRangeStart w:id="52" w:author="Qiyu Peng" w:date="2013-06-06T09:52:00Z"/>
    <w:sdt>
      <w:sdtPr>
        <w:rPr>
          <w:rFonts w:asciiTheme="minorHAnsi" w:eastAsiaTheme="minorEastAsia" w:hAnsiTheme="minorHAnsi" w:cstheme="minorBidi"/>
          <w:b w:val="0"/>
          <w:bCs w:val="0"/>
          <w:color w:val="auto"/>
          <w:sz w:val="22"/>
          <w:szCs w:val="22"/>
          <w:lang w:eastAsia="zh-CN" w:bidi="ar-SA"/>
        </w:rPr>
        <w:id w:val="441182784"/>
        <w:docPartObj>
          <w:docPartGallery w:val="Table of Contents"/>
          <w:docPartUnique/>
        </w:docPartObj>
      </w:sdtPr>
      <w:sdtEndPr>
        <w:rPr>
          <w:noProof/>
        </w:rPr>
      </w:sdtEndPr>
      <w:sdtContent>
        <w:customXmlInsRangeEnd w:id="52"/>
        <w:p w:rsidR="007836F6" w:rsidRDefault="007836F6">
          <w:pPr>
            <w:pStyle w:val="TOCHeading"/>
            <w:rPr>
              <w:ins w:id="53" w:author="Qiyu Peng" w:date="2013-06-06T09:52:00Z"/>
            </w:rPr>
          </w:pPr>
          <w:ins w:id="54" w:author="Qiyu Peng" w:date="2013-06-06T09:52:00Z">
            <w:r>
              <w:t>Contents</w:t>
            </w:r>
          </w:ins>
        </w:p>
        <w:p w:rsidR="000D5C38" w:rsidRDefault="007836F6">
          <w:pPr>
            <w:pStyle w:val="TOC1"/>
            <w:rPr>
              <w:ins w:id="55" w:author="Qiyu Peng" w:date="2013-06-06T09:54:00Z"/>
              <w:noProof/>
              <w:lang w:eastAsia="zh-CN" w:bidi="ar-SA"/>
            </w:rPr>
          </w:pPr>
          <w:ins w:id="56" w:author="Qiyu Peng" w:date="2013-06-06T09:52:00Z">
            <w:r>
              <w:fldChar w:fldCharType="begin"/>
            </w:r>
            <w:r>
              <w:instrText xml:space="preserve"> TOC \o "1-3" \h \z \u </w:instrText>
            </w:r>
            <w:r>
              <w:fldChar w:fldCharType="separate"/>
            </w:r>
          </w:ins>
          <w:ins w:id="57" w:author="Qiyu Peng" w:date="2013-06-06T09:54:00Z">
            <w:r w:rsidR="000D5C38" w:rsidRPr="0039032F">
              <w:rPr>
                <w:rStyle w:val="Hyperlink"/>
                <w:noProof/>
              </w:rPr>
              <w:fldChar w:fldCharType="begin"/>
            </w:r>
            <w:r w:rsidR="000D5C38" w:rsidRPr="0039032F">
              <w:rPr>
                <w:rStyle w:val="Hyperlink"/>
                <w:noProof/>
              </w:rPr>
              <w:instrText xml:space="preserve"> </w:instrText>
            </w:r>
            <w:r w:rsidR="000D5C38">
              <w:rPr>
                <w:noProof/>
              </w:rPr>
              <w:instrText>HYPERLINK \l "_Toc358275791"</w:instrText>
            </w:r>
            <w:r w:rsidR="000D5C38" w:rsidRPr="0039032F">
              <w:rPr>
                <w:rStyle w:val="Hyperlink"/>
                <w:noProof/>
              </w:rPr>
              <w:instrText xml:space="preserve"> </w:instrText>
            </w:r>
            <w:r w:rsidR="000D5C38" w:rsidRPr="0039032F">
              <w:rPr>
                <w:rStyle w:val="Hyperlink"/>
                <w:noProof/>
              </w:rPr>
              <w:fldChar w:fldCharType="separate"/>
            </w:r>
            <w:r w:rsidR="000D5C38" w:rsidRPr="0039032F">
              <w:rPr>
                <w:rStyle w:val="Hyperlink"/>
                <w:noProof/>
              </w:rPr>
              <w:t>1.</w:t>
            </w:r>
            <w:r w:rsidR="000D5C38">
              <w:rPr>
                <w:noProof/>
                <w:lang w:eastAsia="zh-CN" w:bidi="ar-SA"/>
              </w:rPr>
              <w:tab/>
            </w:r>
            <w:r w:rsidR="000D5C38" w:rsidRPr="0039032F">
              <w:rPr>
                <w:rStyle w:val="Hyperlink"/>
                <w:noProof/>
              </w:rPr>
              <w:t>Overview</w:t>
            </w:r>
            <w:r w:rsidR="000D5C38">
              <w:rPr>
                <w:noProof/>
                <w:webHidden/>
              </w:rPr>
              <w:tab/>
            </w:r>
            <w:r w:rsidR="000D5C38">
              <w:rPr>
                <w:noProof/>
                <w:webHidden/>
              </w:rPr>
              <w:fldChar w:fldCharType="begin"/>
            </w:r>
            <w:r w:rsidR="000D5C38">
              <w:rPr>
                <w:noProof/>
                <w:webHidden/>
              </w:rPr>
              <w:instrText xml:space="preserve"> PAGEREF _Toc358275791 \h </w:instrText>
            </w:r>
          </w:ins>
          <w:r w:rsidR="000D5C38">
            <w:rPr>
              <w:noProof/>
              <w:webHidden/>
            </w:rPr>
          </w:r>
          <w:r w:rsidR="000D5C38">
            <w:rPr>
              <w:noProof/>
              <w:webHidden/>
            </w:rPr>
            <w:fldChar w:fldCharType="separate"/>
          </w:r>
          <w:ins w:id="58" w:author="Qiyu Peng" w:date="2013-06-06T09:54:00Z">
            <w:r w:rsidR="000D5C38">
              <w:rPr>
                <w:noProof/>
                <w:webHidden/>
              </w:rPr>
              <w:t>2</w:t>
            </w:r>
            <w:r w:rsidR="000D5C38">
              <w:rPr>
                <w:noProof/>
                <w:webHidden/>
              </w:rPr>
              <w:fldChar w:fldCharType="end"/>
            </w:r>
            <w:r w:rsidR="000D5C38" w:rsidRPr="0039032F">
              <w:rPr>
                <w:rStyle w:val="Hyperlink"/>
                <w:noProof/>
              </w:rPr>
              <w:fldChar w:fldCharType="end"/>
            </w:r>
          </w:ins>
        </w:p>
        <w:p w:rsidR="000D5C38" w:rsidRDefault="000D5C38">
          <w:pPr>
            <w:pStyle w:val="TOC1"/>
            <w:rPr>
              <w:ins w:id="59" w:author="Qiyu Peng" w:date="2013-06-06T09:54:00Z"/>
              <w:noProof/>
              <w:lang w:eastAsia="zh-CN" w:bidi="ar-SA"/>
            </w:rPr>
          </w:pPr>
          <w:ins w:id="60" w:author="Qiyu Peng" w:date="2013-06-06T09:54:00Z">
            <w:r w:rsidRPr="0039032F">
              <w:rPr>
                <w:rStyle w:val="Hyperlink"/>
                <w:noProof/>
              </w:rPr>
              <w:fldChar w:fldCharType="begin"/>
            </w:r>
            <w:r w:rsidRPr="0039032F">
              <w:rPr>
                <w:rStyle w:val="Hyperlink"/>
                <w:noProof/>
              </w:rPr>
              <w:instrText xml:space="preserve"> </w:instrText>
            </w:r>
            <w:r>
              <w:rPr>
                <w:noProof/>
              </w:rPr>
              <w:instrText>HYPERLINK \l "_Toc358275792"</w:instrText>
            </w:r>
            <w:r w:rsidRPr="0039032F">
              <w:rPr>
                <w:rStyle w:val="Hyperlink"/>
                <w:noProof/>
              </w:rPr>
              <w:instrText xml:space="preserve"> </w:instrText>
            </w:r>
            <w:r w:rsidRPr="0039032F">
              <w:rPr>
                <w:rStyle w:val="Hyperlink"/>
                <w:noProof/>
              </w:rPr>
              <w:fldChar w:fldCharType="separate"/>
            </w:r>
            <w:r w:rsidRPr="0039032F">
              <w:rPr>
                <w:rStyle w:val="Hyperlink"/>
                <w:noProof/>
              </w:rPr>
              <w:t>2.</w:t>
            </w:r>
            <w:r>
              <w:rPr>
                <w:noProof/>
                <w:lang w:eastAsia="zh-CN" w:bidi="ar-SA"/>
              </w:rPr>
              <w:tab/>
            </w:r>
            <w:r w:rsidRPr="0039032F">
              <w:rPr>
                <w:rStyle w:val="Hyperlink"/>
                <w:noProof/>
              </w:rPr>
              <w:t>Installation</w:t>
            </w:r>
            <w:r>
              <w:rPr>
                <w:noProof/>
                <w:webHidden/>
              </w:rPr>
              <w:tab/>
            </w:r>
            <w:r>
              <w:rPr>
                <w:noProof/>
                <w:webHidden/>
              </w:rPr>
              <w:fldChar w:fldCharType="begin"/>
            </w:r>
            <w:r>
              <w:rPr>
                <w:noProof/>
                <w:webHidden/>
              </w:rPr>
              <w:instrText xml:space="preserve"> PAGEREF _Toc358275792 \h </w:instrText>
            </w:r>
          </w:ins>
          <w:r>
            <w:rPr>
              <w:noProof/>
              <w:webHidden/>
            </w:rPr>
          </w:r>
          <w:r>
            <w:rPr>
              <w:noProof/>
              <w:webHidden/>
            </w:rPr>
            <w:fldChar w:fldCharType="separate"/>
          </w:r>
          <w:ins w:id="61" w:author="Qiyu Peng" w:date="2013-06-06T09:54:00Z">
            <w:r>
              <w:rPr>
                <w:noProof/>
                <w:webHidden/>
              </w:rPr>
              <w:t>3</w:t>
            </w:r>
            <w:r>
              <w:rPr>
                <w:noProof/>
                <w:webHidden/>
              </w:rPr>
              <w:fldChar w:fldCharType="end"/>
            </w:r>
            <w:r w:rsidRPr="0039032F">
              <w:rPr>
                <w:rStyle w:val="Hyperlink"/>
                <w:noProof/>
              </w:rPr>
              <w:fldChar w:fldCharType="end"/>
            </w:r>
          </w:ins>
        </w:p>
        <w:p w:rsidR="000D5C38" w:rsidRDefault="000D5C38">
          <w:pPr>
            <w:pStyle w:val="TOC1"/>
            <w:rPr>
              <w:ins w:id="62" w:author="Qiyu Peng" w:date="2013-06-06T09:54:00Z"/>
              <w:noProof/>
              <w:lang w:eastAsia="zh-CN" w:bidi="ar-SA"/>
            </w:rPr>
          </w:pPr>
          <w:ins w:id="63" w:author="Qiyu Peng" w:date="2013-06-06T09:54:00Z">
            <w:r w:rsidRPr="0039032F">
              <w:rPr>
                <w:rStyle w:val="Hyperlink"/>
                <w:noProof/>
              </w:rPr>
              <w:fldChar w:fldCharType="begin"/>
            </w:r>
            <w:r w:rsidRPr="0039032F">
              <w:rPr>
                <w:rStyle w:val="Hyperlink"/>
                <w:noProof/>
              </w:rPr>
              <w:instrText xml:space="preserve"> </w:instrText>
            </w:r>
            <w:r>
              <w:rPr>
                <w:noProof/>
              </w:rPr>
              <w:instrText>HYPERLINK \l "_Toc358275793"</w:instrText>
            </w:r>
            <w:r w:rsidRPr="0039032F">
              <w:rPr>
                <w:rStyle w:val="Hyperlink"/>
                <w:noProof/>
              </w:rPr>
              <w:instrText xml:space="preserve"> </w:instrText>
            </w:r>
            <w:r w:rsidRPr="0039032F">
              <w:rPr>
                <w:rStyle w:val="Hyperlink"/>
                <w:noProof/>
              </w:rPr>
              <w:fldChar w:fldCharType="separate"/>
            </w:r>
            <w:r w:rsidRPr="0039032F">
              <w:rPr>
                <w:rStyle w:val="Hyperlink"/>
                <w:noProof/>
              </w:rPr>
              <w:t>3.</w:t>
            </w:r>
            <w:r>
              <w:rPr>
                <w:noProof/>
                <w:lang w:eastAsia="zh-CN" w:bidi="ar-SA"/>
              </w:rPr>
              <w:tab/>
            </w:r>
            <w:r w:rsidRPr="0039032F">
              <w:rPr>
                <w:rStyle w:val="Hyperlink"/>
                <w:noProof/>
              </w:rPr>
              <w:t>Software Development with Doxygen in mind</w:t>
            </w:r>
            <w:r>
              <w:rPr>
                <w:noProof/>
                <w:webHidden/>
              </w:rPr>
              <w:tab/>
            </w:r>
            <w:r>
              <w:rPr>
                <w:noProof/>
                <w:webHidden/>
              </w:rPr>
              <w:fldChar w:fldCharType="begin"/>
            </w:r>
            <w:r>
              <w:rPr>
                <w:noProof/>
                <w:webHidden/>
              </w:rPr>
              <w:instrText xml:space="preserve"> PAGEREF _Toc358275793 \h </w:instrText>
            </w:r>
          </w:ins>
          <w:r>
            <w:rPr>
              <w:noProof/>
              <w:webHidden/>
            </w:rPr>
          </w:r>
          <w:r>
            <w:rPr>
              <w:noProof/>
              <w:webHidden/>
            </w:rPr>
            <w:fldChar w:fldCharType="separate"/>
          </w:r>
          <w:ins w:id="64" w:author="Qiyu Peng" w:date="2013-06-06T09:54:00Z">
            <w:r>
              <w:rPr>
                <w:noProof/>
                <w:webHidden/>
              </w:rPr>
              <w:t>4</w:t>
            </w:r>
            <w:r>
              <w:rPr>
                <w:noProof/>
                <w:webHidden/>
              </w:rPr>
              <w:fldChar w:fldCharType="end"/>
            </w:r>
            <w:r w:rsidRPr="0039032F">
              <w:rPr>
                <w:rStyle w:val="Hyperlink"/>
                <w:noProof/>
              </w:rPr>
              <w:fldChar w:fldCharType="end"/>
            </w:r>
          </w:ins>
        </w:p>
        <w:p w:rsidR="000D5C38" w:rsidRDefault="000D5C38">
          <w:pPr>
            <w:pStyle w:val="TOC1"/>
            <w:rPr>
              <w:ins w:id="65" w:author="Qiyu Peng" w:date="2013-06-06T09:54:00Z"/>
              <w:noProof/>
              <w:lang w:eastAsia="zh-CN" w:bidi="ar-SA"/>
            </w:rPr>
          </w:pPr>
          <w:ins w:id="66" w:author="Qiyu Peng" w:date="2013-06-06T09:54:00Z">
            <w:r w:rsidRPr="0039032F">
              <w:rPr>
                <w:rStyle w:val="Hyperlink"/>
                <w:noProof/>
              </w:rPr>
              <w:fldChar w:fldCharType="begin"/>
            </w:r>
            <w:r w:rsidRPr="0039032F">
              <w:rPr>
                <w:rStyle w:val="Hyperlink"/>
                <w:noProof/>
              </w:rPr>
              <w:instrText xml:space="preserve"> </w:instrText>
            </w:r>
            <w:r>
              <w:rPr>
                <w:noProof/>
              </w:rPr>
              <w:instrText>HYPERLINK \l "_Toc358275794"</w:instrText>
            </w:r>
            <w:r w:rsidRPr="0039032F">
              <w:rPr>
                <w:rStyle w:val="Hyperlink"/>
                <w:noProof/>
              </w:rPr>
              <w:instrText xml:space="preserve"> </w:instrText>
            </w:r>
            <w:r w:rsidRPr="0039032F">
              <w:rPr>
                <w:rStyle w:val="Hyperlink"/>
                <w:noProof/>
              </w:rPr>
              <w:fldChar w:fldCharType="separate"/>
            </w:r>
            <w:r w:rsidRPr="0039032F">
              <w:rPr>
                <w:rStyle w:val="Hyperlink"/>
                <w:noProof/>
              </w:rPr>
              <w:t>3.1</w:t>
            </w:r>
            <w:r>
              <w:rPr>
                <w:noProof/>
                <w:lang w:eastAsia="zh-CN" w:bidi="ar-SA"/>
              </w:rPr>
              <w:tab/>
            </w:r>
            <w:r w:rsidRPr="0039032F">
              <w:rPr>
                <w:rStyle w:val="Hyperlink"/>
                <w:noProof/>
              </w:rPr>
              <w:t>General</w:t>
            </w:r>
            <w:r>
              <w:rPr>
                <w:noProof/>
                <w:webHidden/>
              </w:rPr>
              <w:tab/>
            </w:r>
            <w:r>
              <w:rPr>
                <w:noProof/>
                <w:webHidden/>
              </w:rPr>
              <w:fldChar w:fldCharType="begin"/>
            </w:r>
            <w:r>
              <w:rPr>
                <w:noProof/>
                <w:webHidden/>
              </w:rPr>
              <w:instrText xml:space="preserve"> PAGEREF _Toc358275794 \h </w:instrText>
            </w:r>
          </w:ins>
          <w:r>
            <w:rPr>
              <w:noProof/>
              <w:webHidden/>
            </w:rPr>
          </w:r>
          <w:r>
            <w:rPr>
              <w:noProof/>
              <w:webHidden/>
            </w:rPr>
            <w:fldChar w:fldCharType="separate"/>
          </w:r>
          <w:ins w:id="67" w:author="Qiyu Peng" w:date="2013-06-06T09:54:00Z">
            <w:r>
              <w:rPr>
                <w:noProof/>
                <w:webHidden/>
              </w:rPr>
              <w:t>4</w:t>
            </w:r>
            <w:r>
              <w:rPr>
                <w:noProof/>
                <w:webHidden/>
              </w:rPr>
              <w:fldChar w:fldCharType="end"/>
            </w:r>
            <w:r w:rsidRPr="0039032F">
              <w:rPr>
                <w:rStyle w:val="Hyperlink"/>
                <w:noProof/>
              </w:rPr>
              <w:fldChar w:fldCharType="end"/>
            </w:r>
          </w:ins>
        </w:p>
        <w:p w:rsidR="000D5C38" w:rsidRDefault="000D5C38">
          <w:pPr>
            <w:pStyle w:val="TOC1"/>
            <w:rPr>
              <w:ins w:id="68" w:author="Qiyu Peng" w:date="2013-06-06T09:54:00Z"/>
              <w:noProof/>
              <w:lang w:eastAsia="zh-CN" w:bidi="ar-SA"/>
            </w:rPr>
          </w:pPr>
          <w:ins w:id="69" w:author="Qiyu Peng" w:date="2013-06-06T09:54:00Z">
            <w:r w:rsidRPr="0039032F">
              <w:rPr>
                <w:rStyle w:val="Hyperlink"/>
                <w:noProof/>
              </w:rPr>
              <w:fldChar w:fldCharType="begin"/>
            </w:r>
            <w:r w:rsidRPr="0039032F">
              <w:rPr>
                <w:rStyle w:val="Hyperlink"/>
                <w:noProof/>
              </w:rPr>
              <w:instrText xml:space="preserve"> </w:instrText>
            </w:r>
            <w:r>
              <w:rPr>
                <w:noProof/>
              </w:rPr>
              <w:instrText>HYPERLINK \l "_Toc358275795"</w:instrText>
            </w:r>
            <w:r w:rsidRPr="0039032F">
              <w:rPr>
                <w:rStyle w:val="Hyperlink"/>
                <w:noProof/>
              </w:rPr>
              <w:instrText xml:space="preserve"> </w:instrText>
            </w:r>
            <w:r w:rsidRPr="0039032F">
              <w:rPr>
                <w:rStyle w:val="Hyperlink"/>
                <w:noProof/>
              </w:rPr>
              <w:fldChar w:fldCharType="separate"/>
            </w:r>
            <w:r w:rsidRPr="0039032F">
              <w:rPr>
                <w:rStyle w:val="Hyperlink"/>
                <w:noProof/>
              </w:rPr>
              <w:t>3.2</w:t>
            </w:r>
            <w:r>
              <w:rPr>
                <w:noProof/>
                <w:lang w:eastAsia="zh-CN" w:bidi="ar-SA"/>
              </w:rPr>
              <w:tab/>
            </w:r>
            <w:r w:rsidRPr="0039032F">
              <w:rPr>
                <w:rStyle w:val="Hyperlink"/>
                <w:noProof/>
              </w:rPr>
              <w:t>OpenPET Template</w:t>
            </w:r>
            <w:r>
              <w:rPr>
                <w:noProof/>
                <w:webHidden/>
              </w:rPr>
              <w:tab/>
            </w:r>
            <w:r>
              <w:rPr>
                <w:noProof/>
                <w:webHidden/>
              </w:rPr>
              <w:fldChar w:fldCharType="begin"/>
            </w:r>
            <w:r>
              <w:rPr>
                <w:noProof/>
                <w:webHidden/>
              </w:rPr>
              <w:instrText xml:space="preserve"> PAGEREF _Toc358275795 \h </w:instrText>
            </w:r>
          </w:ins>
          <w:r>
            <w:rPr>
              <w:noProof/>
              <w:webHidden/>
            </w:rPr>
          </w:r>
          <w:r>
            <w:rPr>
              <w:noProof/>
              <w:webHidden/>
            </w:rPr>
            <w:fldChar w:fldCharType="separate"/>
          </w:r>
          <w:ins w:id="70" w:author="Qiyu Peng" w:date="2013-06-06T09:54:00Z">
            <w:r>
              <w:rPr>
                <w:noProof/>
                <w:webHidden/>
              </w:rPr>
              <w:t>6</w:t>
            </w:r>
            <w:r>
              <w:rPr>
                <w:noProof/>
                <w:webHidden/>
              </w:rPr>
              <w:fldChar w:fldCharType="end"/>
            </w:r>
            <w:r w:rsidRPr="0039032F">
              <w:rPr>
                <w:rStyle w:val="Hyperlink"/>
                <w:noProof/>
              </w:rPr>
              <w:fldChar w:fldCharType="end"/>
            </w:r>
          </w:ins>
        </w:p>
        <w:p w:rsidR="000D5C38" w:rsidRDefault="000D5C38">
          <w:pPr>
            <w:pStyle w:val="TOC2"/>
            <w:rPr>
              <w:ins w:id="71" w:author="Qiyu Peng" w:date="2013-06-06T09:54:00Z"/>
              <w:rFonts w:asciiTheme="minorHAnsi" w:eastAsiaTheme="minorEastAsia" w:hAnsiTheme="minorHAnsi" w:cstheme="minorBidi"/>
              <w:noProof/>
            </w:rPr>
          </w:pPr>
          <w:ins w:id="72" w:author="Qiyu Peng" w:date="2013-06-06T09:54:00Z">
            <w:r w:rsidRPr="0039032F">
              <w:rPr>
                <w:rStyle w:val="Hyperlink"/>
                <w:noProof/>
              </w:rPr>
              <w:fldChar w:fldCharType="begin"/>
            </w:r>
            <w:r w:rsidRPr="0039032F">
              <w:rPr>
                <w:rStyle w:val="Hyperlink"/>
                <w:noProof/>
              </w:rPr>
              <w:instrText xml:space="preserve"> </w:instrText>
            </w:r>
            <w:r>
              <w:rPr>
                <w:noProof/>
              </w:rPr>
              <w:instrText>HYPERLINK \l "_Toc358275796"</w:instrText>
            </w:r>
            <w:r w:rsidRPr="0039032F">
              <w:rPr>
                <w:rStyle w:val="Hyperlink"/>
                <w:noProof/>
              </w:rPr>
              <w:instrText xml:space="preserve"> </w:instrText>
            </w:r>
            <w:r w:rsidRPr="0039032F">
              <w:rPr>
                <w:rStyle w:val="Hyperlink"/>
                <w:noProof/>
              </w:rPr>
              <w:fldChar w:fldCharType="separate"/>
            </w:r>
            <w:r w:rsidRPr="0039032F">
              <w:rPr>
                <w:rStyle w:val="Hyperlink"/>
                <w:noProof/>
              </w:rPr>
              <w:t>Functions</w:t>
            </w:r>
            <w:r>
              <w:rPr>
                <w:noProof/>
                <w:webHidden/>
              </w:rPr>
              <w:tab/>
            </w:r>
            <w:r>
              <w:rPr>
                <w:noProof/>
                <w:webHidden/>
              </w:rPr>
              <w:fldChar w:fldCharType="begin"/>
            </w:r>
            <w:r>
              <w:rPr>
                <w:noProof/>
                <w:webHidden/>
              </w:rPr>
              <w:instrText xml:space="preserve"> PAGEREF _Toc358275796 \h </w:instrText>
            </w:r>
          </w:ins>
          <w:r>
            <w:rPr>
              <w:noProof/>
              <w:webHidden/>
            </w:rPr>
          </w:r>
          <w:r>
            <w:rPr>
              <w:noProof/>
              <w:webHidden/>
            </w:rPr>
            <w:fldChar w:fldCharType="separate"/>
          </w:r>
          <w:ins w:id="73" w:author="Qiyu Peng" w:date="2013-06-06T09:54:00Z">
            <w:r>
              <w:rPr>
                <w:noProof/>
                <w:webHidden/>
              </w:rPr>
              <w:t>11</w:t>
            </w:r>
            <w:r>
              <w:rPr>
                <w:noProof/>
                <w:webHidden/>
              </w:rPr>
              <w:fldChar w:fldCharType="end"/>
            </w:r>
            <w:r w:rsidRPr="0039032F">
              <w:rPr>
                <w:rStyle w:val="Hyperlink"/>
                <w:noProof/>
              </w:rPr>
              <w:fldChar w:fldCharType="end"/>
            </w:r>
          </w:ins>
        </w:p>
        <w:p w:rsidR="000D5C38" w:rsidRDefault="000D5C38">
          <w:pPr>
            <w:pStyle w:val="TOC2"/>
            <w:rPr>
              <w:ins w:id="74" w:author="Qiyu Peng" w:date="2013-06-06T09:54:00Z"/>
              <w:rFonts w:asciiTheme="minorHAnsi" w:eastAsiaTheme="minorEastAsia" w:hAnsiTheme="minorHAnsi" w:cstheme="minorBidi"/>
              <w:noProof/>
            </w:rPr>
          </w:pPr>
          <w:ins w:id="75" w:author="Qiyu Peng" w:date="2013-06-06T09:54:00Z">
            <w:r w:rsidRPr="0039032F">
              <w:rPr>
                <w:rStyle w:val="Hyperlink"/>
                <w:noProof/>
              </w:rPr>
              <w:fldChar w:fldCharType="begin"/>
            </w:r>
            <w:r w:rsidRPr="0039032F">
              <w:rPr>
                <w:rStyle w:val="Hyperlink"/>
                <w:noProof/>
              </w:rPr>
              <w:instrText xml:space="preserve"> </w:instrText>
            </w:r>
            <w:r>
              <w:rPr>
                <w:noProof/>
              </w:rPr>
              <w:instrText>HYPERLINK \l "_Toc358275797"</w:instrText>
            </w:r>
            <w:r w:rsidRPr="0039032F">
              <w:rPr>
                <w:rStyle w:val="Hyperlink"/>
                <w:noProof/>
              </w:rPr>
              <w:instrText xml:space="preserve"> </w:instrText>
            </w:r>
            <w:r w:rsidRPr="0039032F">
              <w:rPr>
                <w:rStyle w:val="Hyperlink"/>
                <w:noProof/>
              </w:rPr>
              <w:fldChar w:fldCharType="separate"/>
            </w:r>
            <w:r w:rsidRPr="0039032F">
              <w:rPr>
                <w:rStyle w:val="Hyperlink"/>
                <w:noProof/>
              </w:rPr>
              <w:t>Using the Doxygen Executable</w:t>
            </w:r>
            <w:r>
              <w:rPr>
                <w:noProof/>
                <w:webHidden/>
              </w:rPr>
              <w:tab/>
            </w:r>
            <w:r>
              <w:rPr>
                <w:noProof/>
                <w:webHidden/>
              </w:rPr>
              <w:fldChar w:fldCharType="begin"/>
            </w:r>
            <w:r>
              <w:rPr>
                <w:noProof/>
                <w:webHidden/>
              </w:rPr>
              <w:instrText xml:space="preserve"> PAGEREF _Toc358275797 \h </w:instrText>
            </w:r>
          </w:ins>
          <w:r>
            <w:rPr>
              <w:noProof/>
              <w:webHidden/>
            </w:rPr>
          </w:r>
          <w:r>
            <w:rPr>
              <w:noProof/>
              <w:webHidden/>
            </w:rPr>
            <w:fldChar w:fldCharType="separate"/>
          </w:r>
          <w:ins w:id="76" w:author="Qiyu Peng" w:date="2013-06-06T09:54:00Z">
            <w:r>
              <w:rPr>
                <w:noProof/>
                <w:webHidden/>
              </w:rPr>
              <w:t>13</w:t>
            </w:r>
            <w:r>
              <w:rPr>
                <w:noProof/>
                <w:webHidden/>
              </w:rPr>
              <w:fldChar w:fldCharType="end"/>
            </w:r>
            <w:r w:rsidRPr="0039032F">
              <w:rPr>
                <w:rStyle w:val="Hyperlink"/>
                <w:noProof/>
              </w:rPr>
              <w:fldChar w:fldCharType="end"/>
            </w:r>
          </w:ins>
        </w:p>
        <w:p w:rsidR="000D5C38" w:rsidRDefault="000D5C38">
          <w:pPr>
            <w:pStyle w:val="TOC2"/>
            <w:rPr>
              <w:ins w:id="77" w:author="Qiyu Peng" w:date="2013-06-06T09:54:00Z"/>
              <w:rFonts w:asciiTheme="minorHAnsi" w:eastAsiaTheme="minorEastAsia" w:hAnsiTheme="minorHAnsi" w:cstheme="minorBidi"/>
              <w:noProof/>
            </w:rPr>
          </w:pPr>
          <w:ins w:id="78" w:author="Qiyu Peng" w:date="2013-06-06T09:54:00Z">
            <w:r w:rsidRPr="0039032F">
              <w:rPr>
                <w:rStyle w:val="Hyperlink"/>
                <w:noProof/>
              </w:rPr>
              <w:fldChar w:fldCharType="begin"/>
            </w:r>
            <w:r w:rsidRPr="0039032F">
              <w:rPr>
                <w:rStyle w:val="Hyperlink"/>
                <w:noProof/>
              </w:rPr>
              <w:instrText xml:space="preserve"> </w:instrText>
            </w:r>
            <w:r>
              <w:rPr>
                <w:noProof/>
              </w:rPr>
              <w:instrText>HYPERLINK \l "_Toc358275798"</w:instrText>
            </w:r>
            <w:r w:rsidRPr="0039032F">
              <w:rPr>
                <w:rStyle w:val="Hyperlink"/>
                <w:noProof/>
              </w:rPr>
              <w:instrText xml:space="preserve"> </w:instrText>
            </w:r>
            <w:r w:rsidRPr="0039032F">
              <w:rPr>
                <w:rStyle w:val="Hyperlink"/>
                <w:noProof/>
              </w:rPr>
              <w:fldChar w:fldCharType="separate"/>
            </w:r>
            <w:r w:rsidRPr="0039032F">
              <w:rPr>
                <w:rStyle w:val="Hyperlink"/>
                <w:noProof/>
              </w:rPr>
              <w:t>Summary</w:t>
            </w:r>
            <w:r>
              <w:rPr>
                <w:noProof/>
                <w:webHidden/>
              </w:rPr>
              <w:tab/>
            </w:r>
            <w:r>
              <w:rPr>
                <w:noProof/>
                <w:webHidden/>
              </w:rPr>
              <w:fldChar w:fldCharType="begin"/>
            </w:r>
            <w:r>
              <w:rPr>
                <w:noProof/>
                <w:webHidden/>
              </w:rPr>
              <w:instrText xml:space="preserve"> PAGEREF _Toc358275798 \h </w:instrText>
            </w:r>
          </w:ins>
          <w:r>
            <w:rPr>
              <w:noProof/>
              <w:webHidden/>
            </w:rPr>
          </w:r>
          <w:r>
            <w:rPr>
              <w:noProof/>
              <w:webHidden/>
            </w:rPr>
            <w:fldChar w:fldCharType="separate"/>
          </w:r>
          <w:ins w:id="79" w:author="Qiyu Peng" w:date="2013-06-06T09:54:00Z">
            <w:r>
              <w:rPr>
                <w:noProof/>
                <w:webHidden/>
              </w:rPr>
              <w:t>14</w:t>
            </w:r>
            <w:r>
              <w:rPr>
                <w:noProof/>
                <w:webHidden/>
              </w:rPr>
              <w:fldChar w:fldCharType="end"/>
            </w:r>
            <w:r w:rsidRPr="0039032F">
              <w:rPr>
                <w:rStyle w:val="Hyperlink"/>
                <w:noProof/>
              </w:rPr>
              <w:fldChar w:fldCharType="end"/>
            </w:r>
          </w:ins>
        </w:p>
        <w:p w:rsidR="007836F6" w:rsidDel="007836F6" w:rsidRDefault="007836F6">
          <w:pPr>
            <w:pStyle w:val="TOC2"/>
            <w:rPr>
              <w:del w:id="80" w:author="Qiyu Peng" w:date="2013-06-06T09:52:00Z"/>
              <w:rFonts w:asciiTheme="minorHAnsi" w:eastAsiaTheme="minorEastAsia" w:hAnsiTheme="minorHAnsi" w:cstheme="minorBidi"/>
              <w:noProof/>
            </w:rPr>
          </w:pPr>
          <w:del w:id="81" w:author="Qiyu Peng" w:date="2013-06-06T09:52:00Z">
            <w:r w:rsidRPr="007836F6" w:rsidDel="007836F6">
              <w:rPr>
                <w:rStyle w:val="Hyperlink"/>
                <w:noProof/>
              </w:rPr>
              <w:delText>George Netscher</w:delText>
            </w:r>
            <w:r w:rsidDel="007836F6">
              <w:rPr>
                <w:noProof/>
                <w:webHidden/>
              </w:rPr>
              <w:tab/>
              <w:delText>1</w:delText>
            </w:r>
          </w:del>
        </w:p>
        <w:p w:rsidR="007836F6" w:rsidDel="007836F6" w:rsidRDefault="007836F6">
          <w:pPr>
            <w:pStyle w:val="TOC2"/>
            <w:rPr>
              <w:del w:id="82" w:author="Qiyu Peng" w:date="2013-06-06T09:52:00Z"/>
              <w:rFonts w:asciiTheme="minorHAnsi" w:eastAsiaTheme="minorEastAsia" w:hAnsiTheme="minorHAnsi" w:cstheme="minorBidi"/>
              <w:noProof/>
            </w:rPr>
          </w:pPr>
          <w:del w:id="83" w:author="Qiyu Peng" w:date="2013-06-06T09:52:00Z">
            <w:r w:rsidRPr="007836F6" w:rsidDel="007836F6">
              <w:rPr>
                <w:rStyle w:val="Hyperlink"/>
                <w:noProof/>
              </w:rPr>
              <w:delText>Qiyu Peng</w:delText>
            </w:r>
            <w:r w:rsidDel="007836F6">
              <w:rPr>
                <w:noProof/>
                <w:webHidden/>
              </w:rPr>
              <w:tab/>
              <w:delText>1</w:delText>
            </w:r>
          </w:del>
        </w:p>
        <w:p w:rsidR="007836F6" w:rsidDel="007836F6" w:rsidRDefault="007836F6">
          <w:pPr>
            <w:pStyle w:val="TOC2"/>
            <w:rPr>
              <w:del w:id="84" w:author="Qiyu Peng" w:date="2013-06-06T09:52:00Z"/>
              <w:rFonts w:asciiTheme="minorHAnsi" w:eastAsiaTheme="minorEastAsia" w:hAnsiTheme="minorHAnsi" w:cstheme="minorBidi"/>
              <w:noProof/>
            </w:rPr>
          </w:pPr>
          <w:del w:id="85" w:author="Qiyu Peng" w:date="2013-06-06T09:52:00Z">
            <w:r w:rsidRPr="007836F6" w:rsidDel="007836F6">
              <w:rPr>
                <w:rStyle w:val="Hyperlink"/>
                <w:noProof/>
              </w:rPr>
              <w:delText>Version 1.2</w:delText>
            </w:r>
            <w:r w:rsidDel="007836F6">
              <w:rPr>
                <w:noProof/>
                <w:webHidden/>
              </w:rPr>
              <w:tab/>
              <w:delText>1</w:delText>
            </w:r>
          </w:del>
        </w:p>
        <w:p w:rsidR="007836F6" w:rsidDel="007836F6" w:rsidRDefault="007836F6">
          <w:pPr>
            <w:pStyle w:val="TOC1"/>
            <w:rPr>
              <w:del w:id="86" w:author="Qiyu Peng" w:date="2013-06-06T09:52:00Z"/>
              <w:noProof/>
              <w:lang w:eastAsia="zh-CN" w:bidi="ar-SA"/>
            </w:rPr>
          </w:pPr>
          <w:del w:id="87" w:author="Qiyu Peng" w:date="2013-06-06T09:52:00Z">
            <w:r w:rsidRPr="007836F6" w:rsidDel="007836F6">
              <w:rPr>
                <w:rStyle w:val="Hyperlink"/>
                <w:noProof/>
              </w:rPr>
              <w:delText>1.</w:delText>
            </w:r>
            <w:r w:rsidDel="007836F6">
              <w:rPr>
                <w:noProof/>
                <w:lang w:eastAsia="zh-CN" w:bidi="ar-SA"/>
              </w:rPr>
              <w:tab/>
            </w:r>
            <w:r w:rsidRPr="007836F6" w:rsidDel="007836F6">
              <w:rPr>
                <w:rStyle w:val="Hyperlink"/>
                <w:noProof/>
              </w:rPr>
              <w:delText>Overview</w:delText>
            </w:r>
            <w:r w:rsidDel="007836F6">
              <w:rPr>
                <w:noProof/>
                <w:webHidden/>
              </w:rPr>
              <w:tab/>
              <w:delText>2</w:delText>
            </w:r>
          </w:del>
        </w:p>
        <w:p w:rsidR="007836F6" w:rsidDel="007836F6" w:rsidRDefault="007836F6">
          <w:pPr>
            <w:pStyle w:val="TOC1"/>
            <w:rPr>
              <w:del w:id="88" w:author="Qiyu Peng" w:date="2013-06-06T09:52:00Z"/>
              <w:noProof/>
              <w:lang w:eastAsia="zh-CN" w:bidi="ar-SA"/>
            </w:rPr>
          </w:pPr>
          <w:del w:id="89" w:author="Qiyu Peng" w:date="2013-06-06T09:52:00Z">
            <w:r w:rsidRPr="007836F6" w:rsidDel="007836F6">
              <w:rPr>
                <w:rStyle w:val="Hyperlink"/>
                <w:noProof/>
              </w:rPr>
              <w:delText>2.</w:delText>
            </w:r>
            <w:r w:rsidDel="007836F6">
              <w:rPr>
                <w:noProof/>
                <w:lang w:eastAsia="zh-CN" w:bidi="ar-SA"/>
              </w:rPr>
              <w:tab/>
            </w:r>
            <w:r w:rsidRPr="007836F6" w:rsidDel="007836F6">
              <w:rPr>
                <w:rStyle w:val="Hyperlink"/>
                <w:noProof/>
              </w:rPr>
              <w:delText>Installation</w:delText>
            </w:r>
            <w:r w:rsidDel="007836F6">
              <w:rPr>
                <w:noProof/>
                <w:webHidden/>
              </w:rPr>
              <w:tab/>
              <w:delText>3</w:delText>
            </w:r>
          </w:del>
        </w:p>
        <w:p w:rsidR="007836F6" w:rsidDel="007836F6" w:rsidRDefault="007836F6">
          <w:pPr>
            <w:pStyle w:val="TOC1"/>
            <w:rPr>
              <w:del w:id="90" w:author="Qiyu Peng" w:date="2013-06-06T09:52:00Z"/>
              <w:noProof/>
              <w:lang w:eastAsia="zh-CN" w:bidi="ar-SA"/>
            </w:rPr>
          </w:pPr>
          <w:del w:id="91" w:author="Qiyu Peng" w:date="2013-06-06T09:52:00Z">
            <w:r w:rsidRPr="007836F6" w:rsidDel="007836F6">
              <w:rPr>
                <w:rStyle w:val="Hyperlink"/>
                <w:noProof/>
              </w:rPr>
              <w:delText>3.</w:delText>
            </w:r>
            <w:r w:rsidDel="007836F6">
              <w:rPr>
                <w:noProof/>
                <w:lang w:eastAsia="zh-CN" w:bidi="ar-SA"/>
              </w:rPr>
              <w:tab/>
            </w:r>
            <w:r w:rsidRPr="007836F6" w:rsidDel="007836F6">
              <w:rPr>
                <w:rStyle w:val="Hyperlink"/>
                <w:noProof/>
              </w:rPr>
              <w:delText>Software Development with Doxygen in mind</w:delText>
            </w:r>
            <w:r w:rsidDel="007836F6">
              <w:rPr>
                <w:noProof/>
                <w:webHidden/>
              </w:rPr>
              <w:tab/>
              <w:delText>4</w:delText>
            </w:r>
          </w:del>
        </w:p>
        <w:p w:rsidR="007836F6" w:rsidDel="007836F6" w:rsidRDefault="007836F6">
          <w:pPr>
            <w:pStyle w:val="TOC1"/>
            <w:rPr>
              <w:del w:id="92" w:author="Qiyu Peng" w:date="2013-06-06T09:52:00Z"/>
              <w:noProof/>
              <w:lang w:eastAsia="zh-CN" w:bidi="ar-SA"/>
            </w:rPr>
          </w:pPr>
          <w:del w:id="93" w:author="Qiyu Peng" w:date="2013-06-06T09:52:00Z">
            <w:r w:rsidRPr="007836F6" w:rsidDel="007836F6">
              <w:rPr>
                <w:rStyle w:val="Hyperlink"/>
                <w:noProof/>
              </w:rPr>
              <w:delText>3.1</w:delText>
            </w:r>
            <w:r w:rsidDel="007836F6">
              <w:rPr>
                <w:noProof/>
                <w:lang w:eastAsia="zh-CN" w:bidi="ar-SA"/>
              </w:rPr>
              <w:tab/>
            </w:r>
            <w:r w:rsidRPr="007836F6" w:rsidDel="007836F6">
              <w:rPr>
                <w:rStyle w:val="Hyperlink"/>
                <w:noProof/>
              </w:rPr>
              <w:delText>General</w:delText>
            </w:r>
            <w:r w:rsidDel="007836F6">
              <w:rPr>
                <w:noProof/>
                <w:webHidden/>
              </w:rPr>
              <w:tab/>
              <w:delText>4</w:delText>
            </w:r>
          </w:del>
        </w:p>
        <w:p w:rsidR="007836F6" w:rsidDel="007836F6" w:rsidRDefault="007836F6">
          <w:pPr>
            <w:pStyle w:val="TOC1"/>
            <w:rPr>
              <w:del w:id="94" w:author="Qiyu Peng" w:date="2013-06-06T09:52:00Z"/>
              <w:noProof/>
              <w:lang w:eastAsia="zh-CN" w:bidi="ar-SA"/>
            </w:rPr>
          </w:pPr>
          <w:del w:id="95" w:author="Qiyu Peng" w:date="2013-06-06T09:52:00Z">
            <w:r w:rsidRPr="007836F6" w:rsidDel="007836F6">
              <w:rPr>
                <w:rStyle w:val="Hyperlink"/>
                <w:noProof/>
              </w:rPr>
              <w:delText>3.2</w:delText>
            </w:r>
            <w:r w:rsidDel="007836F6">
              <w:rPr>
                <w:noProof/>
                <w:lang w:eastAsia="zh-CN" w:bidi="ar-SA"/>
              </w:rPr>
              <w:tab/>
            </w:r>
            <w:r w:rsidRPr="007836F6" w:rsidDel="007836F6">
              <w:rPr>
                <w:rStyle w:val="Hyperlink"/>
                <w:noProof/>
              </w:rPr>
              <w:delText>OpenPET Template</w:delText>
            </w:r>
            <w:r w:rsidDel="007836F6">
              <w:rPr>
                <w:noProof/>
                <w:webHidden/>
              </w:rPr>
              <w:tab/>
              <w:delText>6</w:delText>
            </w:r>
          </w:del>
        </w:p>
        <w:p w:rsidR="007836F6" w:rsidDel="007836F6" w:rsidRDefault="007836F6">
          <w:pPr>
            <w:pStyle w:val="TOC2"/>
            <w:rPr>
              <w:del w:id="96" w:author="Qiyu Peng" w:date="2013-06-06T09:52:00Z"/>
              <w:rFonts w:asciiTheme="minorHAnsi" w:eastAsiaTheme="minorEastAsia" w:hAnsiTheme="minorHAnsi" w:cstheme="minorBidi"/>
              <w:noProof/>
            </w:rPr>
          </w:pPr>
          <w:del w:id="97" w:author="Qiyu Peng" w:date="2013-06-06T09:52:00Z">
            <w:r w:rsidRPr="007836F6" w:rsidDel="007836F6">
              <w:rPr>
                <w:rStyle w:val="Hyperlink"/>
                <w:noProof/>
              </w:rPr>
              <w:delText>Functions</w:delText>
            </w:r>
            <w:r w:rsidDel="007836F6">
              <w:rPr>
                <w:noProof/>
                <w:webHidden/>
              </w:rPr>
              <w:tab/>
              <w:delText>11</w:delText>
            </w:r>
          </w:del>
        </w:p>
        <w:p w:rsidR="007836F6" w:rsidDel="007836F6" w:rsidRDefault="007836F6">
          <w:pPr>
            <w:pStyle w:val="TOC1"/>
            <w:rPr>
              <w:del w:id="98" w:author="Qiyu Peng" w:date="2013-06-06T09:52:00Z"/>
              <w:noProof/>
              <w:lang w:eastAsia="zh-CN" w:bidi="ar-SA"/>
            </w:rPr>
          </w:pPr>
          <w:del w:id="99" w:author="Qiyu Peng" w:date="2013-06-06T09:52:00Z">
            <w:r w:rsidRPr="007836F6" w:rsidDel="007836F6">
              <w:rPr>
                <w:rStyle w:val="Hyperlink"/>
                <w:noProof/>
              </w:rPr>
              <w:delText>Using the Doxygen Executable</w:delText>
            </w:r>
            <w:r w:rsidDel="007836F6">
              <w:rPr>
                <w:noProof/>
                <w:webHidden/>
              </w:rPr>
              <w:tab/>
              <w:delText>13</w:delText>
            </w:r>
          </w:del>
        </w:p>
        <w:p w:rsidR="007836F6" w:rsidDel="007836F6" w:rsidRDefault="007836F6">
          <w:pPr>
            <w:pStyle w:val="TOC1"/>
            <w:rPr>
              <w:del w:id="100" w:author="Qiyu Peng" w:date="2013-06-06T09:52:00Z"/>
              <w:noProof/>
              <w:lang w:eastAsia="zh-CN" w:bidi="ar-SA"/>
            </w:rPr>
          </w:pPr>
          <w:del w:id="101" w:author="Qiyu Peng" w:date="2013-06-06T09:52:00Z">
            <w:r w:rsidRPr="007836F6" w:rsidDel="007836F6">
              <w:rPr>
                <w:rStyle w:val="Hyperlink"/>
                <w:noProof/>
              </w:rPr>
              <w:delText>Summary</w:delText>
            </w:r>
            <w:r w:rsidDel="007836F6">
              <w:rPr>
                <w:noProof/>
                <w:webHidden/>
              </w:rPr>
              <w:tab/>
              <w:delText>14</w:delText>
            </w:r>
          </w:del>
        </w:p>
        <w:p w:rsidR="007836F6" w:rsidRDefault="007836F6">
          <w:pPr>
            <w:rPr>
              <w:ins w:id="102" w:author="Qiyu Peng" w:date="2013-06-06T09:52:00Z"/>
            </w:rPr>
          </w:pPr>
          <w:ins w:id="103" w:author="Qiyu Peng" w:date="2013-06-06T09:52:00Z">
            <w:r>
              <w:rPr>
                <w:b/>
                <w:bCs/>
                <w:noProof/>
              </w:rPr>
              <w:fldChar w:fldCharType="end"/>
            </w:r>
          </w:ins>
        </w:p>
        <w:customXmlInsRangeStart w:id="104" w:author="Qiyu Peng" w:date="2013-06-06T09:52:00Z"/>
      </w:sdtContent>
    </w:sdt>
    <w:customXmlInsRangeEnd w:id="104"/>
    <w:p w:rsidR="00A32689" w:rsidRDefault="00A32689">
      <w:pPr>
        <w:rPr>
          <w:ins w:id="105" w:author="Qiyu Peng" w:date="2013-06-06T09:48:00Z"/>
        </w:rPr>
      </w:pPr>
    </w:p>
    <w:p w:rsidR="00A32689" w:rsidRPr="000653AE" w:rsidDel="00A32689" w:rsidRDefault="00A32689">
      <w:pPr>
        <w:rPr>
          <w:del w:id="106" w:author="Qiyu Peng" w:date="2013-06-06T09:48:00Z"/>
        </w:rPr>
        <w:pPrChange w:id="107" w:author="Qiyu Peng" w:date="2013-06-06T09:47:00Z">
          <w:pPr>
            <w:pStyle w:val="Title"/>
          </w:pPr>
        </w:pPrChange>
      </w:pPr>
    </w:p>
    <w:p w:rsidR="00033BCE" w:rsidRDefault="00C34133">
      <w:pPr>
        <w:pStyle w:val="ListParagraph"/>
        <w:numPr>
          <w:ilvl w:val="0"/>
          <w:numId w:val="1"/>
        </w:numPr>
        <w:ind w:left="360"/>
        <w:rPr>
          <w:rStyle w:val="Heading1Char"/>
          <w:b w:val="0"/>
          <w:bCs w:val="0"/>
          <w:lang w:eastAsia="en-US" w:bidi="en-US"/>
        </w:rPr>
        <w:pPrChange w:id="108" w:author="Qiyu Peng" w:date="2013-06-06T09:34:00Z">
          <w:pPr>
            <w:contextualSpacing/>
          </w:pPr>
        </w:pPrChange>
      </w:pPr>
      <w:bookmarkStart w:id="109" w:name="_Toc358275791"/>
      <w:r w:rsidRPr="00BE100D">
        <w:rPr>
          <w:rStyle w:val="Heading1Char"/>
        </w:rPr>
        <w:t>Overview</w:t>
      </w:r>
      <w:bookmarkEnd w:id="109"/>
    </w:p>
    <w:p w:rsidR="00BE100D" w:rsidRDefault="00BE100D" w:rsidP="007F16A7">
      <w:pPr>
        <w:contextualSpacing/>
        <w:rPr>
          <w:rFonts w:ascii="Times New Roman" w:hAnsi="Times New Roman" w:cs="Times New Roman"/>
        </w:rPr>
      </w:pPr>
    </w:p>
    <w:p w:rsidR="003E05A8" w:rsidRDefault="003E05A8" w:rsidP="003E05A8">
      <w:pPr>
        <w:contextualSpacing/>
        <w:rPr>
          <w:ins w:id="110" w:author="OpenPET" w:date="2013-06-06T13:53:00Z"/>
          <w:rFonts w:ascii="Times New Roman" w:hAnsi="Times New Roman" w:cs="Times New Roman"/>
        </w:rPr>
      </w:pPr>
      <w:ins w:id="111" w:author="OpenPET" w:date="2013-06-06T13:53:00Z">
        <w:r>
          <w:rPr>
            <w:rFonts w:ascii="Times New Roman" w:hAnsi="Times New Roman" w:cs="Times New Roman"/>
          </w:rPr>
          <w:t xml:space="preserve">This document shows how to use Doxygen commenting in the C language. For an example of Doxygen commenting in VHDL, see </w:t>
        </w:r>
        <w:proofErr w:type="spellStart"/>
        <w:r>
          <w:rPr>
            <w:rFonts w:ascii="Times New Roman" w:hAnsi="Times New Roman" w:cs="Times New Roman"/>
          </w:rPr>
          <w:t>doxygenTemplate</w:t>
        </w:r>
        <w:proofErr w:type="spellEnd"/>
        <w:r>
          <w:rPr>
            <w:rFonts w:ascii="Times New Roman" w:hAnsi="Times New Roman" w:cs="Times New Roman"/>
          </w:rPr>
          <w:t>_&lt;version number&gt;</w:t>
        </w:r>
        <w:r w:rsidRPr="000653AE">
          <w:rPr>
            <w:rFonts w:ascii="Times New Roman" w:hAnsi="Times New Roman" w:cs="Times New Roman"/>
          </w:rPr>
          <w:t>.</w:t>
        </w:r>
        <w:proofErr w:type="spellStart"/>
        <w:r w:rsidRPr="000653AE">
          <w:rPr>
            <w:rFonts w:ascii="Times New Roman" w:hAnsi="Times New Roman" w:cs="Times New Roman"/>
          </w:rPr>
          <w:t>vhd</w:t>
        </w:r>
        <w:proofErr w:type="spellEnd"/>
        <w:r>
          <w:rPr>
            <w:rFonts w:ascii="Times New Roman" w:hAnsi="Times New Roman" w:cs="Times New Roman"/>
          </w:rPr>
          <w:t xml:space="preserve">. Since the two styles are so similar, it is highly recommended that you read this guide </w:t>
        </w:r>
        <w:bookmarkStart w:id="112" w:name="_GoBack"/>
        <w:bookmarkEnd w:id="112"/>
        <w:r>
          <w:rPr>
            <w:rFonts w:ascii="Times New Roman" w:hAnsi="Times New Roman" w:cs="Times New Roman"/>
          </w:rPr>
          <w:t>even if you only need VHDL. Contributions cannot be accepted that do not adhere to these commenting standards.</w:t>
        </w:r>
      </w:ins>
    </w:p>
    <w:p w:rsidR="003E05A8" w:rsidRDefault="003E05A8" w:rsidP="007F16A7">
      <w:pPr>
        <w:contextualSpacing/>
        <w:rPr>
          <w:ins w:id="113" w:author="OpenPET" w:date="2013-06-06T13:53:00Z"/>
          <w:rFonts w:ascii="Times New Roman" w:hAnsi="Times New Roman" w:cs="Times New Roman"/>
        </w:rPr>
      </w:pPr>
    </w:p>
    <w:p w:rsidR="00C34133" w:rsidRDefault="00C34133" w:rsidP="007F16A7">
      <w:pPr>
        <w:contextualSpacing/>
        <w:rPr>
          <w:ins w:id="114" w:author="OpenPET" w:date="2013-06-06T13:49:00Z"/>
          <w:rFonts w:ascii="Times New Roman" w:hAnsi="Times New Roman" w:cs="Times New Roman"/>
        </w:rPr>
      </w:pPr>
      <w:r>
        <w:rPr>
          <w:rFonts w:ascii="Times New Roman" w:hAnsi="Times New Roman" w:cs="Times New Roman"/>
        </w:rPr>
        <w:t xml:space="preserve">Doxygen is a great tool for automatically generating HTML documentation of source code based on comments written within the text. If the comments are structured in a certain way, the </w:t>
      </w:r>
      <w:r w:rsidR="005979A7">
        <w:rPr>
          <w:rFonts w:ascii="Times New Roman" w:hAnsi="Times New Roman" w:cs="Times New Roman"/>
        </w:rPr>
        <w:t>Doxygen</w:t>
      </w:r>
      <w:r>
        <w:rPr>
          <w:rFonts w:ascii="Times New Roman" w:hAnsi="Times New Roman" w:cs="Times New Roman"/>
        </w:rPr>
        <w:t xml:space="preserve"> executable can parse out the necessary information and present it in a user-friendly way.</w:t>
      </w:r>
    </w:p>
    <w:p w:rsidR="000653AE" w:rsidDel="003E05A8" w:rsidRDefault="000653AE" w:rsidP="007F16A7">
      <w:pPr>
        <w:contextualSpacing/>
        <w:rPr>
          <w:del w:id="115" w:author="OpenPET" w:date="2013-06-06T13:53:00Z"/>
          <w:rFonts w:ascii="Times New Roman" w:hAnsi="Times New Roman" w:cs="Times New Roman"/>
        </w:rPr>
      </w:pPr>
    </w:p>
    <w:p w:rsidR="00332E75" w:rsidRDefault="00332E75" w:rsidP="007F16A7">
      <w:pPr>
        <w:contextualSpacing/>
        <w:rPr>
          <w:rFonts w:ascii="Times New Roman" w:hAnsi="Times New Roman" w:cs="Times New Roman"/>
        </w:rPr>
      </w:pPr>
    </w:p>
    <w:p w:rsidR="00332E75" w:rsidRDefault="00BE100D" w:rsidP="007F16A7">
      <w:pPr>
        <w:contextualSpacing/>
        <w:rPr>
          <w:rFonts w:ascii="Times New Roman" w:hAnsi="Times New Roman" w:cs="Times New Roman"/>
        </w:rPr>
      </w:pPr>
      <w:r>
        <w:rPr>
          <w:rFonts w:ascii="Times New Roman" w:hAnsi="Times New Roman" w:cs="Times New Roman"/>
        </w:rPr>
        <w:t>For example, a comment structured as shown generates the following output.</w:t>
      </w:r>
    </w:p>
    <w:p w:rsidR="00C34133" w:rsidRDefault="003652E5" w:rsidP="007F16A7">
      <w:pPr>
        <w:contextualSpacing/>
        <w:rPr>
          <w:rFonts w:ascii="Times New Roman" w:hAnsi="Times New Roman" w:cs="Times New Roman"/>
        </w:rPr>
      </w:pPr>
      <w:r>
        <w:rPr>
          <w:noProof/>
          <w:lang w:eastAsia="en-US"/>
        </w:rPr>
        <w:drawing>
          <wp:inline distT="0" distB="0" distL="0" distR="0" wp14:anchorId="71A59CB0" wp14:editId="7979107C">
            <wp:extent cx="4591050"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91050" cy="685800"/>
                    </a:xfrm>
                    <a:prstGeom prst="rect">
                      <a:avLst/>
                    </a:prstGeom>
                  </pic:spPr>
                </pic:pic>
              </a:graphicData>
            </a:graphic>
          </wp:inline>
        </w:drawing>
      </w:r>
      <w:r w:rsidR="00C34133">
        <w:rPr>
          <w:rFonts w:ascii="Times New Roman" w:hAnsi="Times New Roman" w:cs="Times New Roman"/>
        </w:rPr>
        <w:t xml:space="preserve"> </w:t>
      </w:r>
    </w:p>
    <w:p w:rsidR="00BE100D" w:rsidRDefault="00BE100D" w:rsidP="007F16A7">
      <w:pPr>
        <w:contextualSpacing/>
        <w:jc w:val="right"/>
        <w:rPr>
          <w:rFonts w:ascii="Times New Roman" w:hAnsi="Times New Roman" w:cs="Times New Roman"/>
        </w:rPr>
      </w:pPr>
      <w:r>
        <w:rPr>
          <w:noProof/>
          <w:lang w:eastAsia="en-US"/>
        </w:rPr>
        <w:lastRenderedPageBreak/>
        <mc:AlternateContent>
          <mc:Choice Requires="wps">
            <w:drawing>
              <wp:anchor distT="0" distB="0" distL="114300" distR="114300" simplePos="0" relativeHeight="251684864" behindDoc="0" locked="0" layoutInCell="1" allowOverlap="1" wp14:anchorId="347A4B53" wp14:editId="52A886BE">
                <wp:simplePos x="0" y="0"/>
                <wp:positionH relativeFrom="column">
                  <wp:posOffset>770890</wp:posOffset>
                </wp:positionH>
                <wp:positionV relativeFrom="paragraph">
                  <wp:posOffset>680720</wp:posOffset>
                </wp:positionV>
                <wp:extent cx="1209675" cy="1171575"/>
                <wp:effectExtent l="57150" t="57150" r="66675" b="66675"/>
                <wp:wrapNone/>
                <wp:docPr id="22" name="Bent Arrow 22"/>
                <wp:cNvGraphicFramePr/>
                <a:graphic xmlns:a="http://schemas.openxmlformats.org/drawingml/2006/main">
                  <a:graphicData uri="http://schemas.microsoft.com/office/word/2010/wordprocessingShape">
                    <wps:wsp>
                      <wps:cNvSpPr/>
                      <wps:spPr>
                        <a:xfrm>
                          <a:off x="0" y="0"/>
                          <a:ext cx="1209675" cy="1171575"/>
                        </a:xfrm>
                        <a:prstGeom prst="bentArrow">
                          <a:avLst>
                            <a:gd name="adj1" fmla="val 26724"/>
                            <a:gd name="adj2" fmla="val 25000"/>
                            <a:gd name="adj3" fmla="val 25000"/>
                            <a:gd name="adj4" fmla="val 42026"/>
                          </a:avLst>
                        </a:prstGeom>
                        <a:scene3d>
                          <a:camera prst="orthographicFront">
                            <a:rot lat="21599968" lon="10799999" rev="10799999"/>
                          </a:camera>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22" o:spid="_x0000_s1026" style="position:absolute;margin-left:60.7pt;margin-top:53.6pt;width:95.25pt;height:9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9675,117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" path="m,1171575l,628714c,356788,220440,136348,492366,136348r424415,l916781,r292894,292894l916781,585788r,-136348l492366,449440v-99010,,-179274,80264,-179274,179274l313092,1171575,,1171575xe" fillcolor="#4f81bd [3204]" strokecolor="#243f60 [1604]" strokeweight="2pt">
                <v:path arrowok="t" o:connecttype="custom" o:connectlocs="0,1171575;0,628714;492366,136348;916781,136348;916781,0;1209675,292894;916781,585788;916781,449440;492366,449440;313092,628714;313092,1171575;0,1171575" o:connectangles="0,0,0,0,0,0,0,0,0,0,0,0"/>
              </v:shape>
            </w:pict>
          </mc:Fallback>
        </mc:AlternateContent>
      </w:r>
      <w:r>
        <w:rPr>
          <w:noProof/>
          <w:lang w:eastAsia="en-US"/>
        </w:rPr>
        <w:drawing>
          <wp:inline distT="0" distB="0" distL="0" distR="0" wp14:anchorId="26460DD4" wp14:editId="688D3995">
            <wp:extent cx="314325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43250" cy="3200400"/>
                    </a:xfrm>
                    <a:prstGeom prst="rect">
                      <a:avLst/>
                    </a:prstGeom>
                  </pic:spPr>
                </pic:pic>
              </a:graphicData>
            </a:graphic>
          </wp:inline>
        </w:drawing>
      </w:r>
    </w:p>
    <w:p w:rsidR="00624D32" w:rsidRPr="00A51126" w:rsidRDefault="00624D32">
      <w:pPr>
        <w:pStyle w:val="ListParagraph"/>
        <w:numPr>
          <w:ilvl w:val="0"/>
          <w:numId w:val="1"/>
        </w:numPr>
        <w:ind w:left="360"/>
        <w:rPr>
          <w:rStyle w:val="Heading1Char"/>
          <w:rPrChange w:id="116" w:author="Qiyu Peng" w:date="2013-06-06T09:34:00Z">
            <w:rPr/>
          </w:rPrChange>
        </w:rPr>
        <w:pPrChange w:id="117" w:author="Qiyu Peng" w:date="2013-06-06T09:34:00Z">
          <w:pPr>
            <w:pStyle w:val="Heading1"/>
            <w:contextualSpacing/>
          </w:pPr>
        </w:pPrChange>
      </w:pPr>
      <w:bookmarkStart w:id="118" w:name="_Toc358275792"/>
      <w:r w:rsidRPr="00A51126">
        <w:rPr>
          <w:rStyle w:val="Heading1Char"/>
          <w:rPrChange w:id="119" w:author="Qiyu Peng" w:date="2013-06-06T09:34:00Z">
            <w:rPr>
              <w:b w:val="0"/>
              <w:bCs w:val="0"/>
            </w:rPr>
          </w:rPrChange>
        </w:rPr>
        <w:t>Installation</w:t>
      </w:r>
      <w:bookmarkEnd w:id="118"/>
    </w:p>
    <w:p w:rsidR="00332E75" w:rsidRDefault="00332E75" w:rsidP="007F16A7">
      <w:pPr>
        <w:contextualSpacing/>
      </w:pPr>
    </w:p>
    <w:p w:rsidR="00332E75" w:rsidRDefault="00332E75" w:rsidP="007F16A7">
      <w:pPr>
        <w:contextualSpacing/>
      </w:pPr>
      <w:r>
        <w:t xml:space="preserve">Downloading and installing </w:t>
      </w:r>
      <w:r w:rsidR="005979A7">
        <w:t>Doxygen</w:t>
      </w:r>
      <w:r>
        <w:t xml:space="preserve"> is very simple thanks to an easy installer provided by Doxygen. It can be found under the heading “Sources and Binaries” of the “Downloads” page on the Doxygen website (</w:t>
      </w:r>
      <w:hyperlink r:id="rId10" w:history="1">
        <w:r>
          <w:rPr>
            <w:rStyle w:val="Hyperlink"/>
          </w:rPr>
          <w:t>http://www.stack.nl/~dimitri/doxygen/download.html</w:t>
        </w:r>
      </w:hyperlink>
      <w:r>
        <w:t>) for Windows, Mac OS, and Linux.</w:t>
      </w:r>
    </w:p>
    <w:p w:rsidR="00332E75" w:rsidRDefault="00332E75" w:rsidP="007F16A7">
      <w:pPr>
        <w:contextualSpacing/>
      </w:pPr>
    </w:p>
    <w:p w:rsidR="00332E75" w:rsidRDefault="00332E75" w:rsidP="007F16A7">
      <w:pPr>
        <w:contextualSpacing/>
      </w:pPr>
      <w:r>
        <w:rPr>
          <w:noProof/>
          <w:lang w:eastAsia="en-US"/>
        </w:rPr>
        <w:drawing>
          <wp:inline distT="0" distB="0" distL="0" distR="0" wp14:anchorId="0E8CC2E8" wp14:editId="491DE9BD">
            <wp:extent cx="5943600" cy="1433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433195"/>
                    </a:xfrm>
                    <a:prstGeom prst="rect">
                      <a:avLst/>
                    </a:prstGeom>
                  </pic:spPr>
                </pic:pic>
              </a:graphicData>
            </a:graphic>
          </wp:inline>
        </w:drawing>
      </w:r>
    </w:p>
    <w:p w:rsidR="00332E75" w:rsidRDefault="00332E75" w:rsidP="007F16A7">
      <w:pPr>
        <w:contextualSpacing/>
      </w:pPr>
    </w:p>
    <w:p w:rsidR="00332E75" w:rsidRDefault="00332E75" w:rsidP="007F16A7">
      <w:pPr>
        <w:contextualSpacing/>
      </w:pPr>
      <w:r>
        <w:t>The basic package will suffice for OpenPET development. Doxygen is also capable of generating nicer plots, compressed HTML, LATEX and PDF documents. To do so requires downloading extra third party software and is outlined in the installation instructions included with the Doxygen documentation included with installation.</w:t>
      </w:r>
    </w:p>
    <w:p w:rsidR="00861FAB" w:rsidRDefault="00861FAB" w:rsidP="007F16A7">
      <w:pPr>
        <w:contextualSpacing/>
      </w:pPr>
    </w:p>
    <w:p w:rsidR="00861FAB" w:rsidRPr="00332E75" w:rsidRDefault="00861FAB" w:rsidP="007F16A7">
      <w:pPr>
        <w:contextualSpacing/>
      </w:pPr>
      <w:r>
        <w:rPr>
          <w:noProof/>
          <w:lang w:eastAsia="en-US"/>
        </w:rPr>
        <w:lastRenderedPageBreak/>
        <w:drawing>
          <wp:inline distT="0" distB="0" distL="0" distR="0" wp14:anchorId="1B9CDEFD" wp14:editId="6C2355E4">
            <wp:extent cx="5943600" cy="2660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60015"/>
                    </a:xfrm>
                    <a:prstGeom prst="rect">
                      <a:avLst/>
                    </a:prstGeom>
                  </pic:spPr>
                </pic:pic>
              </a:graphicData>
            </a:graphic>
          </wp:inline>
        </w:drawing>
      </w:r>
    </w:p>
    <w:p w:rsidR="00BE100D" w:rsidRPr="00A51126" w:rsidRDefault="005979A7">
      <w:pPr>
        <w:pStyle w:val="ListParagraph"/>
        <w:numPr>
          <w:ilvl w:val="0"/>
          <w:numId w:val="1"/>
        </w:numPr>
        <w:ind w:left="360"/>
        <w:rPr>
          <w:rStyle w:val="Heading1Char"/>
          <w:rPrChange w:id="120" w:author="Qiyu Peng" w:date="2013-06-06T09:34:00Z">
            <w:rPr/>
          </w:rPrChange>
        </w:rPr>
        <w:pPrChange w:id="121" w:author="Qiyu Peng" w:date="2013-06-06T09:34:00Z">
          <w:pPr>
            <w:pStyle w:val="Heading1"/>
            <w:contextualSpacing/>
          </w:pPr>
        </w:pPrChange>
      </w:pPr>
      <w:bookmarkStart w:id="122" w:name="_Toc358275793"/>
      <w:r w:rsidRPr="00A51126">
        <w:rPr>
          <w:rStyle w:val="Heading1Char"/>
          <w:rPrChange w:id="123" w:author="Qiyu Peng" w:date="2013-06-06T09:34:00Z">
            <w:rPr>
              <w:b w:val="0"/>
              <w:bCs w:val="0"/>
            </w:rPr>
          </w:rPrChange>
        </w:rPr>
        <w:t>Software Development with Doxygen in mind</w:t>
      </w:r>
      <w:bookmarkEnd w:id="122"/>
    </w:p>
    <w:p w:rsidR="00BE100D" w:rsidRPr="00BE100D" w:rsidRDefault="00BE100D" w:rsidP="007F16A7">
      <w:pPr>
        <w:contextualSpacing/>
      </w:pPr>
    </w:p>
    <w:p w:rsidR="00BE100D" w:rsidRDefault="00BE100D" w:rsidP="007F16A7">
      <w:pPr>
        <w:contextualSpacing/>
      </w:pPr>
      <w:r>
        <w:t xml:space="preserve">The best starting place and resource for any questions is the </w:t>
      </w:r>
      <w:r w:rsidR="005979A7">
        <w:t>Doxygen</w:t>
      </w:r>
      <w:r>
        <w:t xml:space="preserve"> website (</w:t>
      </w:r>
      <w:hyperlink r:id="rId13" w:history="1">
        <w:r>
          <w:rPr>
            <w:rStyle w:val="Hyperlink"/>
          </w:rPr>
          <w:t>http://www.stack.nl/~dimitri/doxygen/index.html</w:t>
        </w:r>
      </w:hyperlink>
      <w:r>
        <w:t>) and particularly the page on “Documenting the code” (</w:t>
      </w:r>
      <w:hyperlink r:id="rId14" w:history="1">
        <w:r>
          <w:rPr>
            <w:rStyle w:val="Hyperlink"/>
          </w:rPr>
          <w:t>http://www.stack.nl/~dimitri/doxygen/manual/docblocks.html</w:t>
        </w:r>
      </w:hyperlink>
      <w:r>
        <w:t>).</w:t>
      </w:r>
    </w:p>
    <w:p w:rsidR="00BE100D" w:rsidRDefault="00BE100D" w:rsidP="007F16A7">
      <w:pPr>
        <w:contextualSpacing/>
      </w:pPr>
    </w:p>
    <w:p w:rsidR="00861FAB" w:rsidRDefault="00624D32" w:rsidP="007F16A7">
      <w:pPr>
        <w:contextualSpacing/>
      </w:pPr>
      <w:r>
        <w:t xml:space="preserve">There are many different commenting formats that are acceptable within </w:t>
      </w:r>
      <w:r w:rsidR="005979A7">
        <w:t>Doxygen</w:t>
      </w:r>
      <w:r>
        <w:t>. To maintain consistency within the OpenPET project however, we ask developers to follow t</w:t>
      </w:r>
      <w:r w:rsidR="00BA706E">
        <w:t xml:space="preserve">he coding standards outlined </w:t>
      </w:r>
      <w:r w:rsidR="00861FAB">
        <w:t>here</w:t>
      </w:r>
      <w:r w:rsidR="00BA706E">
        <w:t>.</w:t>
      </w:r>
      <w:r w:rsidR="00861FAB">
        <w:t xml:space="preserve">  They are very similar to the comm</w:t>
      </w:r>
      <w:r w:rsidR="003652E5">
        <w:t>on Javadoc commenting standards. We have tried to establish a standard that is simple and does not create extra busy-work for developers.</w:t>
      </w:r>
    </w:p>
    <w:p w:rsidR="005979A7" w:rsidRDefault="005979A7" w:rsidP="007F16A7">
      <w:pPr>
        <w:contextualSpacing/>
      </w:pPr>
    </w:p>
    <w:p w:rsidR="005979A7" w:rsidRPr="00A51126" w:rsidRDefault="005979A7">
      <w:pPr>
        <w:pStyle w:val="ListParagraph"/>
        <w:numPr>
          <w:ilvl w:val="1"/>
          <w:numId w:val="2"/>
        </w:numPr>
        <w:rPr>
          <w:rStyle w:val="Heading1Char"/>
          <w:sz w:val="24"/>
          <w:rPrChange w:id="124" w:author="Qiyu Peng" w:date="2013-06-06T09:37:00Z">
            <w:rPr/>
          </w:rPrChange>
        </w:rPr>
        <w:pPrChange w:id="125" w:author="Qiyu Peng" w:date="2013-06-06T09:37:00Z">
          <w:pPr>
            <w:pStyle w:val="Heading2"/>
            <w:contextualSpacing/>
          </w:pPr>
        </w:pPrChange>
      </w:pPr>
      <w:bookmarkStart w:id="126" w:name="_Toc358275794"/>
      <w:r w:rsidRPr="00A51126">
        <w:rPr>
          <w:rStyle w:val="Heading1Char"/>
          <w:sz w:val="24"/>
          <w:rPrChange w:id="127" w:author="Qiyu Peng" w:date="2013-06-06T09:37:00Z">
            <w:rPr>
              <w:b w:val="0"/>
              <w:bCs w:val="0"/>
            </w:rPr>
          </w:rPrChange>
        </w:rPr>
        <w:t>General</w:t>
      </w:r>
      <w:bookmarkEnd w:id="126"/>
    </w:p>
    <w:p w:rsidR="003652E5" w:rsidRDefault="003652E5" w:rsidP="007F16A7">
      <w:pPr>
        <w:contextualSpacing/>
      </w:pPr>
    </w:p>
    <w:p w:rsidR="005979A7" w:rsidRDefault="003652E5" w:rsidP="007F16A7">
      <w:pPr>
        <w:contextualSpacing/>
      </w:pPr>
      <w:r>
        <w:t>Normal C-style comments will not be recognized by Doxygen and can be used by developers to include personal notes wherever necessary.</w:t>
      </w:r>
    </w:p>
    <w:p w:rsidR="003F4929" w:rsidRDefault="003F4929" w:rsidP="007F16A7">
      <w:pPr>
        <w:contextualSpacing/>
      </w:pPr>
    </w:p>
    <w:p w:rsidR="003652E5" w:rsidRDefault="003652E5" w:rsidP="007F16A7">
      <w:pPr>
        <w:contextualSpacing/>
      </w:pPr>
      <w:r>
        <w:rPr>
          <w:noProof/>
          <w:lang w:eastAsia="en-US"/>
        </w:rPr>
        <w:drawing>
          <wp:inline distT="0" distB="0" distL="0" distR="0" wp14:anchorId="6AEF13FA" wp14:editId="70DE59D3">
            <wp:extent cx="3000375" cy="685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00375" cy="685800"/>
                    </a:xfrm>
                    <a:prstGeom prst="rect">
                      <a:avLst/>
                    </a:prstGeom>
                  </pic:spPr>
                </pic:pic>
              </a:graphicData>
            </a:graphic>
          </wp:inline>
        </w:drawing>
      </w:r>
    </w:p>
    <w:p w:rsidR="003F4929" w:rsidRDefault="003F4929" w:rsidP="007F16A7">
      <w:pPr>
        <w:contextualSpacing/>
      </w:pPr>
    </w:p>
    <w:p w:rsidR="003F4929" w:rsidRDefault="003F4929" w:rsidP="007F16A7">
      <w:pPr>
        <w:contextualSpacing/>
      </w:pPr>
      <w:r>
        <w:lastRenderedPageBreak/>
        <w:t>Now, let’s take a look at the format of a complete Doxygen comment block.</w:t>
      </w:r>
    </w:p>
    <w:p w:rsidR="003F4929" w:rsidRPr="005979A7" w:rsidRDefault="003F4929" w:rsidP="007F16A7">
      <w:pPr>
        <w:contextualSpacing/>
      </w:pPr>
    </w:p>
    <w:p w:rsidR="005527F9" w:rsidRDefault="003F4929" w:rsidP="007F16A7">
      <w:pPr>
        <w:contextualSpacing/>
      </w:pPr>
      <w:r>
        <w:rPr>
          <w:noProof/>
          <w:lang w:eastAsia="en-US"/>
        </w:rPr>
        <w:drawing>
          <wp:inline distT="0" distB="0" distL="0" distR="0" wp14:anchorId="1D28E52C" wp14:editId="44EC83A7">
            <wp:extent cx="4791075" cy="189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91075" cy="1895475"/>
                    </a:xfrm>
                    <a:prstGeom prst="rect">
                      <a:avLst/>
                    </a:prstGeom>
                  </pic:spPr>
                </pic:pic>
              </a:graphicData>
            </a:graphic>
          </wp:inline>
        </w:drawing>
      </w:r>
    </w:p>
    <w:p w:rsidR="00830EAB" w:rsidRDefault="00830EAB" w:rsidP="007F16A7">
      <w:pPr>
        <w:contextualSpacing/>
      </w:pPr>
    </w:p>
    <w:p w:rsidR="003F4929" w:rsidRDefault="003F4929" w:rsidP="007F16A7">
      <w:pPr>
        <w:contextualSpacing/>
      </w:pPr>
      <w:r>
        <w:t>For our purposes, all Doxygen style comments will begin with /**. This will tell the Doxygen executable that this information is pertinent for final documentation.</w:t>
      </w:r>
    </w:p>
    <w:p w:rsidR="00830EAB" w:rsidRDefault="00830EAB" w:rsidP="007F16A7">
      <w:pPr>
        <w:contextualSpacing/>
      </w:pPr>
    </w:p>
    <w:p w:rsidR="005A0C3E" w:rsidRDefault="005527F9" w:rsidP="007F16A7">
      <w:pPr>
        <w:contextualSpacing/>
      </w:pPr>
      <w:r>
        <w:t xml:space="preserve">Following the /** is a list of Doxygen commands. These are Doxygen keywords followed by </w:t>
      </w:r>
      <w:proofErr w:type="gramStart"/>
      <w:r>
        <w:t>the @</w:t>
      </w:r>
      <w:proofErr w:type="gramEnd"/>
      <w:r>
        <w:t xml:space="preserve"> symbol. These will tell the Doxygen executable where to place specific information.</w:t>
      </w:r>
      <w:r w:rsidR="00646ED7">
        <w:t xml:space="preserve"> </w:t>
      </w:r>
      <w:r w:rsidR="005A0C3E">
        <w:t>A complete list of commands is available (</w:t>
      </w:r>
      <w:hyperlink r:id="rId17" w:history="1">
        <w:r w:rsidR="005A0C3E">
          <w:rPr>
            <w:rStyle w:val="Hyperlink"/>
          </w:rPr>
          <w:t>http://www.stack.nl/~dimitri/doxygen/manual/commands.html</w:t>
        </w:r>
      </w:hyperlink>
      <w:r w:rsidR="005A0C3E">
        <w:t>). @</w:t>
      </w:r>
      <w:proofErr w:type="spellStart"/>
      <w:proofErr w:type="gramStart"/>
      <w:r w:rsidR="005A0C3E">
        <w:t>sa</w:t>
      </w:r>
      <w:proofErr w:type="spellEnd"/>
      <w:proofErr w:type="gramEnd"/>
      <w:r w:rsidR="005A0C3E">
        <w:t xml:space="preserve"> or “see also” is particularly useful for linking together related functions.</w:t>
      </w:r>
    </w:p>
    <w:p w:rsidR="005A0C3E" w:rsidRDefault="005A0C3E" w:rsidP="007F16A7">
      <w:pPr>
        <w:contextualSpacing/>
      </w:pPr>
    </w:p>
    <w:p w:rsidR="005527F9" w:rsidRDefault="005527F9" w:rsidP="007F16A7">
      <w:pPr>
        <w:contextualSpacing/>
      </w:pPr>
      <w:r>
        <w:t xml:space="preserve">All text following these commands will be included </w:t>
      </w:r>
      <w:r w:rsidR="00553C20">
        <w:t>as the detailed description of the file or function.</w:t>
      </w:r>
      <w:r w:rsidR="00646ED7">
        <w:t xml:space="preserve"> A blank line should be used to separate these commands from the detailed description.</w:t>
      </w:r>
    </w:p>
    <w:p w:rsidR="00830EAB" w:rsidRDefault="00830EAB" w:rsidP="007F16A7">
      <w:pPr>
        <w:contextualSpacing/>
      </w:pPr>
    </w:p>
    <w:p w:rsidR="003F4929" w:rsidRDefault="003F4929" w:rsidP="007F16A7">
      <w:pPr>
        <w:contextualSpacing/>
      </w:pPr>
      <w:r>
        <w:t xml:space="preserve">Note that the placement of the comment block is also very important. It must be placed directly before the function prototype.  The comment block contains no mention of the name of the function itself. For Doxygen to know that this is a description of the function </w:t>
      </w:r>
      <w:proofErr w:type="spellStart"/>
      <w:proofErr w:type="gramStart"/>
      <w:r>
        <w:t>BriefExample</w:t>
      </w:r>
      <w:proofErr w:type="spellEnd"/>
      <w:r>
        <w:t>(</w:t>
      </w:r>
      <w:proofErr w:type="gramEnd"/>
      <w:r>
        <w:t xml:space="preserve">), </w:t>
      </w:r>
      <w:r w:rsidR="00646ED7">
        <w:t xml:space="preserve"> the comment block should immediately proceed the function prototype.  </w:t>
      </w:r>
    </w:p>
    <w:p w:rsidR="00830EAB" w:rsidRDefault="00830EAB" w:rsidP="007F16A7">
      <w:pPr>
        <w:contextualSpacing/>
      </w:pPr>
    </w:p>
    <w:p w:rsidR="00646ED7" w:rsidRDefault="00646ED7" w:rsidP="007F16A7">
      <w:pPr>
        <w:contextualSpacing/>
      </w:pPr>
      <w:r>
        <w:t xml:space="preserve">From this simple comment block and function prototype, the following documentation will be created. The documentation will show a list of all functions defined with the brief description. </w:t>
      </w:r>
    </w:p>
    <w:p w:rsidR="00646ED7" w:rsidRDefault="00646ED7" w:rsidP="007F16A7">
      <w:pPr>
        <w:contextualSpacing/>
      </w:pPr>
      <w:r>
        <w:rPr>
          <w:noProof/>
          <w:lang w:eastAsia="en-US"/>
        </w:rPr>
        <w:drawing>
          <wp:inline distT="0" distB="0" distL="0" distR="0" wp14:anchorId="40838020" wp14:editId="0FD71907">
            <wp:extent cx="3762375" cy="77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62375" cy="771525"/>
                    </a:xfrm>
                    <a:prstGeom prst="rect">
                      <a:avLst/>
                    </a:prstGeom>
                  </pic:spPr>
                </pic:pic>
              </a:graphicData>
            </a:graphic>
          </wp:inline>
        </w:drawing>
      </w:r>
    </w:p>
    <w:p w:rsidR="005B6541" w:rsidRDefault="00646ED7" w:rsidP="007F16A7">
      <w:pPr>
        <w:contextualSpacing/>
      </w:pPr>
      <w:r>
        <w:t xml:space="preserve">Clicking on the </w:t>
      </w:r>
      <w:r w:rsidR="005B6541">
        <w:t>“M</w:t>
      </w:r>
      <w:r>
        <w:t>ore</w:t>
      </w:r>
      <w:r w:rsidR="005B6541">
        <w:t>…”</w:t>
      </w:r>
      <w:r>
        <w:t xml:space="preserve"> </w:t>
      </w:r>
      <w:r w:rsidR="005B6541">
        <w:t>link</w:t>
      </w:r>
      <w:r>
        <w:t xml:space="preserve"> will send the user to the detailed documentation shown below.</w:t>
      </w:r>
    </w:p>
    <w:p w:rsidR="00646ED7" w:rsidRDefault="00646ED7" w:rsidP="007F16A7">
      <w:pPr>
        <w:contextualSpacing/>
      </w:pPr>
      <w:r>
        <w:rPr>
          <w:noProof/>
          <w:lang w:eastAsia="en-US"/>
        </w:rPr>
        <w:lastRenderedPageBreak/>
        <w:drawing>
          <wp:inline distT="0" distB="0" distL="0" distR="0" wp14:anchorId="49E7ED5F" wp14:editId="618A2875">
            <wp:extent cx="5943600" cy="38233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823335"/>
                    </a:xfrm>
                    <a:prstGeom prst="rect">
                      <a:avLst/>
                    </a:prstGeom>
                  </pic:spPr>
                </pic:pic>
              </a:graphicData>
            </a:graphic>
          </wp:inline>
        </w:drawing>
      </w:r>
    </w:p>
    <w:p w:rsidR="005979A7" w:rsidRPr="00A51126" w:rsidRDefault="00A51126">
      <w:pPr>
        <w:pStyle w:val="ListParagraph"/>
        <w:numPr>
          <w:ilvl w:val="1"/>
          <w:numId w:val="2"/>
        </w:numPr>
        <w:rPr>
          <w:rStyle w:val="Heading1Char"/>
          <w:sz w:val="24"/>
          <w:rPrChange w:id="128" w:author="Qiyu Peng" w:date="2013-06-06T09:38:00Z">
            <w:rPr/>
          </w:rPrChange>
        </w:rPr>
        <w:pPrChange w:id="129" w:author="Qiyu Peng" w:date="2013-06-06T09:38:00Z">
          <w:pPr>
            <w:pStyle w:val="Heading2"/>
            <w:contextualSpacing/>
          </w:pPr>
        </w:pPrChange>
      </w:pPr>
      <w:bookmarkStart w:id="130" w:name="_Toc358275795"/>
      <w:ins w:id="131" w:author="Qiyu Peng" w:date="2013-06-06T09:39:00Z">
        <w:r>
          <w:rPr>
            <w:rStyle w:val="Heading1Char"/>
            <w:sz w:val="24"/>
          </w:rPr>
          <w:t xml:space="preserve">OpenPET </w:t>
        </w:r>
      </w:ins>
      <w:del w:id="132" w:author="Qiyu Peng" w:date="2013-06-06T09:39:00Z">
        <w:r w:rsidR="005979A7" w:rsidRPr="00A51126" w:rsidDel="00A51126">
          <w:rPr>
            <w:rStyle w:val="Heading1Char"/>
            <w:sz w:val="24"/>
            <w:rPrChange w:id="133" w:author="Qiyu Peng" w:date="2013-06-06T09:38:00Z">
              <w:rPr>
                <w:b w:val="0"/>
                <w:bCs w:val="0"/>
              </w:rPr>
            </w:rPrChange>
          </w:rPr>
          <w:delText>Files</w:delText>
        </w:r>
      </w:del>
      <w:ins w:id="134" w:author="Qiyu Peng" w:date="2013-06-06T09:39:00Z">
        <w:r>
          <w:rPr>
            <w:rStyle w:val="Heading1Char"/>
            <w:sz w:val="24"/>
          </w:rPr>
          <w:t>Template</w:t>
        </w:r>
      </w:ins>
      <w:bookmarkEnd w:id="130"/>
    </w:p>
    <w:p w:rsidR="005979A7" w:rsidRDefault="005979A7" w:rsidP="007F16A7">
      <w:pPr>
        <w:contextualSpacing/>
      </w:pPr>
    </w:p>
    <w:p w:rsidR="00993465" w:rsidRDefault="00993465" w:rsidP="007F16A7">
      <w:pPr>
        <w:contextualSpacing/>
      </w:pPr>
      <w:r>
        <w:t>In Doxygen, comment blocks should always be placed for the thing that they describe. Since it is impossible to put a comment block before the beginning of a file, a special command must be used to tell Doxygen that this is file documentation - @file. This command should be followed by the file name.</w:t>
      </w:r>
      <w:r w:rsidR="00244D28">
        <w:t xml:space="preserve">  The comment block describing the file should always be placed at the very beginning of the file.</w:t>
      </w:r>
    </w:p>
    <w:p w:rsidR="00993465" w:rsidRDefault="00993465" w:rsidP="007F16A7">
      <w:pPr>
        <w:contextualSpacing/>
      </w:pPr>
    </w:p>
    <w:p w:rsidR="00993465" w:rsidRDefault="00993465" w:rsidP="007F16A7">
      <w:pPr>
        <w:contextualSpacing/>
      </w:pPr>
      <w:r>
        <w:rPr>
          <w:noProof/>
          <w:lang w:eastAsia="en-US"/>
        </w:rPr>
        <w:drawing>
          <wp:inline distT="0" distB="0" distL="0" distR="0" wp14:anchorId="55A11560" wp14:editId="1FBDED14">
            <wp:extent cx="3781425" cy="304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81425" cy="304800"/>
                    </a:xfrm>
                    <a:prstGeom prst="rect">
                      <a:avLst/>
                    </a:prstGeom>
                  </pic:spPr>
                </pic:pic>
              </a:graphicData>
            </a:graphic>
          </wp:inline>
        </w:drawing>
      </w:r>
    </w:p>
    <w:p w:rsidR="00244D28" w:rsidRDefault="00244D28" w:rsidP="007F16A7">
      <w:pPr>
        <w:contextualSpacing/>
      </w:pPr>
    </w:p>
    <w:p w:rsidR="00244D28" w:rsidRDefault="00244D28" w:rsidP="007F16A7">
      <w:pPr>
        <w:contextualSpacing/>
      </w:pPr>
      <w:r>
        <w:t xml:space="preserve">Just like functions, files require a detailed description. In order to maintain organization with the OpenPET project, we ask you to use the following format. </w:t>
      </w:r>
    </w:p>
    <w:p w:rsidR="00244D28" w:rsidRDefault="00C473E6" w:rsidP="007F16A7">
      <w:pPr>
        <w:contextualSpacing/>
      </w:pPr>
      <w:r>
        <w:rPr>
          <w:noProof/>
          <w:lang w:eastAsia="en-US"/>
        </w:rPr>
        <w:lastRenderedPageBreak/>
        <w:drawing>
          <wp:inline distT="0" distB="0" distL="0" distR="0" wp14:anchorId="543CCCA4" wp14:editId="3B838825">
            <wp:extent cx="5438775" cy="7515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38775" cy="7515225"/>
                    </a:xfrm>
                    <a:prstGeom prst="rect">
                      <a:avLst/>
                    </a:prstGeom>
                  </pic:spPr>
                </pic:pic>
              </a:graphicData>
            </a:graphic>
          </wp:inline>
        </w:drawing>
      </w:r>
    </w:p>
    <w:p w:rsidR="00C473E6" w:rsidRDefault="00C473E6" w:rsidP="007F16A7">
      <w:pPr>
        <w:contextualSpacing/>
      </w:pPr>
      <w:r>
        <w:rPr>
          <w:noProof/>
          <w:lang w:eastAsia="en-US"/>
        </w:rPr>
        <w:lastRenderedPageBreak/>
        <w:drawing>
          <wp:inline distT="0" distB="0" distL="0" distR="0" wp14:anchorId="400AC1BE" wp14:editId="77B768BE">
            <wp:extent cx="6419088" cy="3913632"/>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19088" cy="3913632"/>
                    </a:xfrm>
                    <a:prstGeom prst="rect">
                      <a:avLst/>
                    </a:prstGeom>
                  </pic:spPr>
                </pic:pic>
              </a:graphicData>
            </a:graphic>
          </wp:inline>
        </w:drawing>
      </w:r>
    </w:p>
    <w:p w:rsidR="00244D28" w:rsidRDefault="00244D28" w:rsidP="007F16A7">
      <w:pPr>
        <w:contextualSpacing/>
      </w:pPr>
    </w:p>
    <w:p w:rsidR="00244D28" w:rsidRDefault="009C7FC2" w:rsidP="007F16A7">
      <w:pPr>
        <w:contextualSpacing/>
      </w:pPr>
      <w:r>
        <w:t xml:space="preserve">If certain subheadings are not applicable to a given file, we ask that you still include them in the </w:t>
      </w:r>
      <w:r w:rsidR="00A0132E">
        <w:t>file description with the value “none”. For example, if there are no external variables, the following will suffice.</w:t>
      </w:r>
    </w:p>
    <w:p w:rsidR="00E05546" w:rsidRDefault="00E05546" w:rsidP="007F16A7">
      <w:pPr>
        <w:contextualSpacing/>
      </w:pPr>
    </w:p>
    <w:p w:rsidR="00E05546" w:rsidRDefault="00E05546" w:rsidP="007F16A7">
      <w:pPr>
        <w:contextualSpacing/>
      </w:pPr>
      <w:r>
        <w:rPr>
          <w:noProof/>
          <w:lang w:eastAsia="en-US"/>
        </w:rPr>
        <w:drawing>
          <wp:inline distT="0" distB="0" distL="0" distR="0" wp14:anchorId="523A2F3E" wp14:editId="1D333EDC">
            <wp:extent cx="1714500" cy="314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14500" cy="314325"/>
                    </a:xfrm>
                    <a:prstGeom prst="rect">
                      <a:avLst/>
                    </a:prstGeom>
                  </pic:spPr>
                </pic:pic>
              </a:graphicData>
            </a:graphic>
          </wp:inline>
        </w:drawing>
      </w:r>
    </w:p>
    <w:p w:rsidR="00E05546" w:rsidRDefault="00E05546" w:rsidP="007F16A7">
      <w:pPr>
        <w:contextualSpacing/>
      </w:pPr>
    </w:p>
    <w:p w:rsidR="00E05546" w:rsidRDefault="00E05546" w:rsidP="007F16A7">
      <w:pPr>
        <w:contextualSpacing/>
      </w:pPr>
      <w:r>
        <w:t>Beginning a line with ### defines it as a subheading within the documentation.</w:t>
      </w:r>
    </w:p>
    <w:p w:rsidR="00E05546" w:rsidRDefault="00E05546" w:rsidP="007F16A7">
      <w:pPr>
        <w:contextualSpacing/>
      </w:pPr>
    </w:p>
    <w:p w:rsidR="00E05546" w:rsidRDefault="00E05546" w:rsidP="007F16A7">
      <w:pPr>
        <w:contextualSpacing/>
      </w:pPr>
      <w:r>
        <w:t xml:space="preserve">Creating plain text tables by using ----- to separate the heading from the data rows and using | to separate columns. </w:t>
      </w:r>
      <w:proofErr w:type="gramStart"/>
      <w:r>
        <w:t>Note that ----- is not used to separate all rows, but only the heading row from the following rows.</w:t>
      </w:r>
      <w:proofErr w:type="gramEnd"/>
    </w:p>
    <w:p w:rsidR="00244D28" w:rsidRDefault="00244D28" w:rsidP="007F16A7">
      <w:pPr>
        <w:contextualSpacing/>
      </w:pPr>
    </w:p>
    <w:p w:rsidR="00244D28" w:rsidRDefault="00E05546" w:rsidP="007F16A7">
      <w:pPr>
        <w:contextualSpacing/>
      </w:pPr>
      <w:r>
        <w:t>Using this plain text formatting</w:t>
      </w:r>
      <w:r w:rsidR="00244D28">
        <w:t xml:space="preserve"> will allow Doxygen to create a file list like the one below.</w:t>
      </w:r>
    </w:p>
    <w:p w:rsidR="005979A7" w:rsidRPr="005979A7" w:rsidRDefault="005979A7" w:rsidP="007F16A7">
      <w:pPr>
        <w:contextualSpacing/>
      </w:pPr>
    </w:p>
    <w:p w:rsidR="00861FAB" w:rsidRDefault="00244D28" w:rsidP="007F16A7">
      <w:pPr>
        <w:contextualSpacing/>
      </w:pPr>
      <w:r>
        <w:rPr>
          <w:noProof/>
          <w:lang w:eastAsia="en-US"/>
        </w:rPr>
        <w:lastRenderedPageBreak/>
        <w:drawing>
          <wp:inline distT="0" distB="0" distL="0" distR="0" wp14:anchorId="51FF2F86" wp14:editId="45CF0AF6">
            <wp:extent cx="4448175" cy="1181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48175" cy="1181100"/>
                    </a:xfrm>
                    <a:prstGeom prst="rect">
                      <a:avLst/>
                    </a:prstGeom>
                  </pic:spPr>
                </pic:pic>
              </a:graphicData>
            </a:graphic>
          </wp:inline>
        </w:drawing>
      </w:r>
    </w:p>
    <w:p w:rsidR="00244D28" w:rsidRDefault="00244D28" w:rsidP="007F16A7">
      <w:pPr>
        <w:contextualSpacing/>
      </w:pPr>
    </w:p>
    <w:p w:rsidR="00244D28" w:rsidRDefault="00244D28" w:rsidP="007F16A7">
      <w:pPr>
        <w:contextualSpacing/>
      </w:pPr>
      <w:r>
        <w:t>Clicking on the file will provide all information about the file including the descriptions of any functions defined within the file.</w:t>
      </w:r>
    </w:p>
    <w:p w:rsidR="00244D28" w:rsidRDefault="00244D28" w:rsidP="007F16A7">
      <w:pPr>
        <w:contextualSpacing/>
      </w:pPr>
    </w:p>
    <w:p w:rsidR="00244D28" w:rsidRDefault="00244D28" w:rsidP="007F16A7">
      <w:pPr>
        <w:contextualSpacing/>
      </w:pPr>
      <w:r>
        <w:rPr>
          <w:noProof/>
          <w:lang w:eastAsia="en-US"/>
        </w:rPr>
        <w:drawing>
          <wp:inline distT="0" distB="0" distL="0" distR="0" wp14:anchorId="32E44CB2" wp14:editId="7B5F0D85">
            <wp:extent cx="3829050" cy="2695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29050" cy="2695575"/>
                    </a:xfrm>
                    <a:prstGeom prst="rect">
                      <a:avLst/>
                    </a:prstGeom>
                  </pic:spPr>
                </pic:pic>
              </a:graphicData>
            </a:graphic>
          </wp:inline>
        </w:drawing>
      </w:r>
    </w:p>
    <w:p w:rsidR="00244D28" w:rsidRDefault="00244D28" w:rsidP="007F16A7">
      <w:pPr>
        <w:contextualSpacing/>
      </w:pPr>
    </w:p>
    <w:p w:rsidR="00A0132E" w:rsidRDefault="00A0132E" w:rsidP="007F16A7">
      <w:pPr>
        <w:contextualSpacing/>
      </w:pPr>
      <w:r>
        <w:t>By clicking on the “More…” link following the brief file description. The detailed file description created previously will be shown.</w:t>
      </w:r>
    </w:p>
    <w:p w:rsidR="00A0132E" w:rsidRDefault="00A0132E" w:rsidP="007F16A7">
      <w:pPr>
        <w:contextualSpacing/>
      </w:pPr>
      <w:r>
        <w:rPr>
          <w:noProof/>
          <w:lang w:eastAsia="en-US"/>
        </w:rPr>
        <w:lastRenderedPageBreak/>
        <w:drawing>
          <wp:inline distT="0" distB="0" distL="0" distR="0" wp14:anchorId="0896A4C0" wp14:editId="163B0FC7">
            <wp:extent cx="5943600" cy="74917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7491730"/>
                    </a:xfrm>
                    <a:prstGeom prst="rect">
                      <a:avLst/>
                    </a:prstGeom>
                  </pic:spPr>
                </pic:pic>
              </a:graphicData>
            </a:graphic>
          </wp:inline>
        </w:drawing>
      </w:r>
    </w:p>
    <w:p w:rsidR="00A0132E" w:rsidRDefault="00A0132E" w:rsidP="007F16A7">
      <w:pPr>
        <w:contextualSpacing/>
      </w:pPr>
    </w:p>
    <w:p w:rsidR="00A0132E" w:rsidRDefault="00A0132E" w:rsidP="007F16A7">
      <w:pPr>
        <w:contextualSpacing/>
      </w:pPr>
      <w:r>
        <w:rPr>
          <w:noProof/>
          <w:lang w:eastAsia="en-US"/>
        </w:rPr>
        <w:drawing>
          <wp:inline distT="0" distB="0" distL="0" distR="0" wp14:anchorId="72D8F758" wp14:editId="0895D1B3">
            <wp:extent cx="5943600" cy="55143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5514340"/>
                    </a:xfrm>
                    <a:prstGeom prst="rect">
                      <a:avLst/>
                    </a:prstGeom>
                  </pic:spPr>
                </pic:pic>
              </a:graphicData>
            </a:graphic>
          </wp:inline>
        </w:drawing>
      </w:r>
    </w:p>
    <w:p w:rsidR="005A0C3E" w:rsidRDefault="005A0C3E" w:rsidP="007F16A7">
      <w:pPr>
        <w:pStyle w:val="Heading2"/>
        <w:contextualSpacing/>
      </w:pPr>
      <w:bookmarkStart w:id="135" w:name="_Toc358275796"/>
      <w:r>
        <w:t>Functions</w:t>
      </w:r>
      <w:bookmarkEnd w:id="135"/>
    </w:p>
    <w:p w:rsidR="005A0C3E" w:rsidRDefault="005A0C3E" w:rsidP="007F16A7">
      <w:pPr>
        <w:contextualSpacing/>
      </w:pPr>
    </w:p>
    <w:p w:rsidR="005A0C3E" w:rsidRDefault="005A0C3E" w:rsidP="007F16A7">
      <w:pPr>
        <w:contextualSpacing/>
      </w:pPr>
      <w:r>
        <w:t>You already know almost all the information needed to properly document a function for the OpenPET project. To maintain consistency within the OpenPET project, we ask that you document your functions in the following manner.</w:t>
      </w:r>
    </w:p>
    <w:p w:rsidR="005A0C3E" w:rsidRDefault="005A0C3E" w:rsidP="007F16A7">
      <w:pPr>
        <w:contextualSpacing/>
      </w:pPr>
      <w:r>
        <w:rPr>
          <w:noProof/>
          <w:lang w:eastAsia="en-US"/>
        </w:rPr>
        <w:lastRenderedPageBreak/>
        <w:drawing>
          <wp:inline distT="0" distB="0" distL="0" distR="0" wp14:anchorId="5C6DADD8" wp14:editId="76B31D12">
            <wp:extent cx="5381625" cy="71723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81625" cy="7172325"/>
                    </a:xfrm>
                    <a:prstGeom prst="rect">
                      <a:avLst/>
                    </a:prstGeom>
                  </pic:spPr>
                </pic:pic>
              </a:graphicData>
            </a:graphic>
          </wp:inline>
        </w:drawing>
      </w:r>
    </w:p>
    <w:p w:rsidR="005A0C3E" w:rsidRDefault="005A0C3E" w:rsidP="007F16A7">
      <w:pPr>
        <w:contextualSpacing/>
      </w:pPr>
      <w:r>
        <w:rPr>
          <w:noProof/>
          <w:lang w:eastAsia="en-US"/>
        </w:rPr>
        <w:lastRenderedPageBreak/>
        <w:drawing>
          <wp:inline distT="0" distB="0" distL="0" distR="0" wp14:anchorId="506F2111" wp14:editId="525467CF">
            <wp:extent cx="6373368" cy="4791456"/>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73368" cy="4791456"/>
                    </a:xfrm>
                    <a:prstGeom prst="rect">
                      <a:avLst/>
                    </a:prstGeom>
                  </pic:spPr>
                </pic:pic>
              </a:graphicData>
            </a:graphic>
          </wp:inline>
        </w:drawing>
      </w:r>
    </w:p>
    <w:p w:rsidR="00B35E75" w:rsidRDefault="00B35E75" w:rsidP="007F16A7">
      <w:pPr>
        <w:contextualSpacing/>
      </w:pPr>
    </w:p>
    <w:p w:rsidR="005A0C3E" w:rsidRDefault="005A0C3E" w:rsidP="007F16A7">
      <w:pPr>
        <w:contextualSpacing/>
      </w:pPr>
      <w:r>
        <w:t>Since functions are much more common than files, we do not ask that you include every subheading. Only include those necessary.</w:t>
      </w:r>
    </w:p>
    <w:p w:rsidR="005A0C3E" w:rsidRDefault="005A0C3E" w:rsidP="007F16A7">
      <w:pPr>
        <w:contextualSpacing/>
      </w:pPr>
    </w:p>
    <w:p w:rsidR="005A0C3E" w:rsidRDefault="00B35E75" w:rsidP="007F16A7">
      <w:pPr>
        <w:contextualSpacing/>
      </w:pPr>
      <w:r>
        <w:t xml:space="preserve">All of the example code provided within this document can be found </w:t>
      </w:r>
      <w:r w:rsidR="007F16A7">
        <w:t xml:space="preserve">in </w:t>
      </w:r>
      <w:r w:rsidR="005F759B">
        <w:t>“</w:t>
      </w:r>
      <w:proofErr w:type="spellStart"/>
      <w:r w:rsidR="005F759B">
        <w:t>doxygenTemplate</w:t>
      </w:r>
      <w:proofErr w:type="spellEnd"/>
      <w:r w:rsidR="005F759B">
        <w:t xml:space="preserve">_&lt;version number&gt;.h” </w:t>
      </w:r>
      <w:r>
        <w:t xml:space="preserve">at </w:t>
      </w:r>
      <w:hyperlink r:id="rId30" w:history="1">
        <w:r w:rsidR="00340EAA">
          <w:rPr>
            <w:rStyle w:val="Hyperlink"/>
          </w:rPr>
          <w:t>https://github.com/openpet-developer/HostPC</w:t>
        </w:r>
      </w:hyperlink>
      <w:r w:rsidR="007F16A7">
        <w:t xml:space="preserve"> in the “Getting Started” folder.</w:t>
      </w:r>
    </w:p>
    <w:p w:rsidR="005A0C3E" w:rsidRDefault="005A0C3E">
      <w:pPr>
        <w:pStyle w:val="Heading2"/>
        <w:contextualSpacing/>
        <w:pPrChange w:id="136" w:author="Qiyu Peng" w:date="2013-06-06T09:54:00Z">
          <w:pPr>
            <w:pStyle w:val="Heading1"/>
            <w:contextualSpacing/>
          </w:pPr>
        </w:pPrChange>
      </w:pPr>
      <w:bookmarkStart w:id="137" w:name="_Toc358275797"/>
      <w:r>
        <w:t>Using the Doxygen Executable</w:t>
      </w:r>
      <w:bookmarkEnd w:id="137"/>
    </w:p>
    <w:p w:rsidR="007F16A7" w:rsidRDefault="007F16A7" w:rsidP="007F16A7">
      <w:pPr>
        <w:contextualSpacing/>
      </w:pPr>
    </w:p>
    <w:p w:rsidR="007F16A7" w:rsidRDefault="007F16A7" w:rsidP="007F16A7">
      <w:pPr>
        <w:contextualSpacing/>
      </w:pPr>
      <w:r>
        <w:t>After installing Doxygen onto your computer, navigate your way to the newly installed Doxygen folder in your program files (i.e. C:\Program Files\</w:t>
      </w:r>
      <w:proofErr w:type="spellStart"/>
      <w:r>
        <w:t>doxygen</w:t>
      </w:r>
      <w:proofErr w:type="spellEnd"/>
      <w:r>
        <w:t>).  Click on the bin folder and you will find the Doxygen executable. This executable can be used through the command line or through the “</w:t>
      </w:r>
      <w:r w:rsidRPr="007F16A7">
        <w:t>doxywizard.exe</w:t>
      </w:r>
      <w:r>
        <w:t>” graphical user interface. We will demonstrate the second option here.</w:t>
      </w:r>
    </w:p>
    <w:p w:rsidR="007F16A7" w:rsidRDefault="007F16A7" w:rsidP="007F16A7">
      <w:pPr>
        <w:contextualSpacing/>
      </w:pPr>
    </w:p>
    <w:p w:rsidR="007F16A7" w:rsidRDefault="005F759B" w:rsidP="007F16A7">
      <w:pPr>
        <w:contextualSpacing/>
      </w:pPr>
      <w:r>
        <w:t>The user interface is straightforward, so we will not provide step-by-step instructions here.  One thing to note is that you must use the “Select…” button to navigate to the proper folder. If you insert the file location manually, you may not be able to run the executable in the final step.</w:t>
      </w:r>
    </w:p>
    <w:p w:rsidR="005F759B" w:rsidRDefault="005F759B" w:rsidP="007F16A7">
      <w:pPr>
        <w:contextualSpacing/>
      </w:pPr>
    </w:p>
    <w:p w:rsidR="005F759B" w:rsidRDefault="005F759B" w:rsidP="007F16A7">
      <w:pPr>
        <w:contextualSpacing/>
      </w:pPr>
      <w:r>
        <w:t xml:space="preserve">Once you are finished click over to the “Run” tab, and click “Run </w:t>
      </w:r>
      <w:proofErr w:type="spellStart"/>
      <w:r>
        <w:t>doxygen</w:t>
      </w:r>
      <w:proofErr w:type="spellEnd"/>
      <w:r>
        <w:t>”. After a view seconds, it will finish running and you can view your completed documentation.</w:t>
      </w:r>
    </w:p>
    <w:p w:rsidR="005F759B" w:rsidRDefault="005F759B" w:rsidP="007F16A7">
      <w:pPr>
        <w:contextualSpacing/>
      </w:pPr>
    </w:p>
    <w:p w:rsidR="005F759B" w:rsidRDefault="005F759B" w:rsidP="005F759B">
      <w:pPr>
        <w:contextualSpacing/>
      </w:pPr>
      <w:r>
        <w:t xml:space="preserve">To see an example result, you may want to try with </w:t>
      </w:r>
      <w:proofErr w:type="spellStart"/>
      <w:r>
        <w:t>doxygenTemplate</w:t>
      </w:r>
      <w:proofErr w:type="spellEnd"/>
      <w:r>
        <w:t xml:space="preserve"> file. </w:t>
      </w:r>
    </w:p>
    <w:p w:rsidR="005A0C3E" w:rsidRDefault="005A0C3E">
      <w:pPr>
        <w:pStyle w:val="Heading2"/>
        <w:contextualSpacing/>
        <w:pPrChange w:id="138" w:author="Qiyu Peng" w:date="2013-06-06T09:54:00Z">
          <w:pPr>
            <w:pStyle w:val="Heading1"/>
            <w:contextualSpacing/>
          </w:pPr>
        </w:pPrChange>
      </w:pPr>
      <w:bookmarkStart w:id="139" w:name="_Toc358275798"/>
      <w:r>
        <w:t>Summary</w:t>
      </w:r>
      <w:bookmarkEnd w:id="139"/>
    </w:p>
    <w:p w:rsidR="005A0C3E" w:rsidRDefault="005A0C3E" w:rsidP="007F16A7">
      <w:pPr>
        <w:contextualSpacing/>
      </w:pPr>
    </w:p>
    <w:p w:rsidR="005F759B" w:rsidRDefault="005F759B" w:rsidP="007F16A7">
      <w:pPr>
        <w:contextualSpacing/>
      </w:pPr>
      <w:r>
        <w:t>Doxygen prevents the main of writing separate source code and documentation by allowing the developer to write documentation directly into the source code itself.</w:t>
      </w:r>
    </w:p>
    <w:p w:rsidR="005F759B" w:rsidRDefault="005F759B" w:rsidP="007F16A7">
      <w:pPr>
        <w:contextualSpacing/>
      </w:pPr>
    </w:p>
    <w:p w:rsidR="005F759B" w:rsidRDefault="005F759B" w:rsidP="005F759B">
      <w:pPr>
        <w:contextualSpacing/>
      </w:pPr>
      <w:r>
        <w:t>All of the example code provided within this document can be found in “</w:t>
      </w:r>
      <w:proofErr w:type="spellStart"/>
      <w:r>
        <w:t>doxygenTemplate</w:t>
      </w:r>
      <w:proofErr w:type="spellEnd"/>
      <w:r>
        <w:t xml:space="preserve">_&lt;version number&gt;.h” at </w:t>
      </w:r>
      <w:hyperlink r:id="rId31" w:history="1">
        <w:r>
          <w:rPr>
            <w:rStyle w:val="Hyperlink"/>
          </w:rPr>
          <w:t>https://github.com/openpet-developer/HostPC</w:t>
        </w:r>
      </w:hyperlink>
      <w:r>
        <w:t xml:space="preserve"> in the “Getting Started” folder.</w:t>
      </w:r>
    </w:p>
    <w:p w:rsidR="006E3ED7" w:rsidRDefault="006E3ED7" w:rsidP="005F759B">
      <w:pPr>
        <w:contextualSpacing/>
      </w:pPr>
    </w:p>
    <w:p w:rsidR="006E3ED7" w:rsidRDefault="006E3ED7" w:rsidP="005F759B">
      <w:pPr>
        <w:contextualSpacing/>
      </w:pPr>
      <w:r>
        <w:t>We look forward to your contributions to the OpenPET project. Thank you for adhering to these guidelines to help maintain consistency throughout OpenPET.</w:t>
      </w:r>
    </w:p>
    <w:p w:rsidR="005F759B" w:rsidRDefault="005F759B" w:rsidP="005F759B">
      <w:pPr>
        <w:contextualSpacing/>
      </w:pPr>
    </w:p>
    <w:p w:rsidR="005F759B" w:rsidRDefault="005F759B" w:rsidP="005F759B">
      <w:pPr>
        <w:contextualSpacing/>
      </w:pPr>
    </w:p>
    <w:sectPr w:rsidR="005F759B" w:rsidSect="009C7FC2">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F09" w:rsidRDefault="00DB5F09" w:rsidP="006A4139">
      <w:pPr>
        <w:spacing w:after="0" w:line="240" w:lineRule="auto"/>
      </w:pPr>
      <w:r>
        <w:separator/>
      </w:r>
    </w:p>
  </w:endnote>
  <w:endnote w:type="continuationSeparator" w:id="0">
    <w:p w:rsidR="00DB5F09" w:rsidRDefault="00DB5F09" w:rsidP="006A4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377981"/>
      <w:docPartObj>
        <w:docPartGallery w:val="Page Numbers (Bottom of Page)"/>
        <w:docPartUnique/>
      </w:docPartObj>
    </w:sdtPr>
    <w:sdtEndPr>
      <w:rPr>
        <w:noProof/>
      </w:rPr>
    </w:sdtEndPr>
    <w:sdtContent>
      <w:p w:rsidR="006A4139" w:rsidRDefault="006A4139">
        <w:pPr>
          <w:pStyle w:val="Footer"/>
          <w:jc w:val="center"/>
        </w:pPr>
        <w:r>
          <w:fldChar w:fldCharType="begin"/>
        </w:r>
        <w:r>
          <w:instrText xml:space="preserve"> PAGE   \* MERGEFORMAT </w:instrText>
        </w:r>
        <w:r>
          <w:fldChar w:fldCharType="separate"/>
        </w:r>
        <w:r w:rsidR="003E05A8">
          <w:rPr>
            <w:noProof/>
          </w:rPr>
          <w:t>2</w:t>
        </w:r>
        <w:r>
          <w:rPr>
            <w:noProof/>
          </w:rPr>
          <w:fldChar w:fldCharType="end"/>
        </w:r>
      </w:p>
    </w:sdtContent>
  </w:sdt>
  <w:p w:rsidR="006A4139" w:rsidRDefault="006A4139">
    <w:pPr>
      <w:pStyle w:val="Footer"/>
    </w:pPr>
  </w:p>
  <w:p w:rsidR="007266EF" w:rsidRDefault="007266E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F09" w:rsidRDefault="00DB5F09" w:rsidP="006A4139">
      <w:pPr>
        <w:spacing w:after="0" w:line="240" w:lineRule="auto"/>
      </w:pPr>
      <w:r>
        <w:separator/>
      </w:r>
    </w:p>
  </w:footnote>
  <w:footnote w:type="continuationSeparator" w:id="0">
    <w:p w:rsidR="00DB5F09" w:rsidRDefault="00DB5F09" w:rsidP="006A41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133" w:rsidRDefault="005979A7" w:rsidP="00C34133">
    <w:pPr>
      <w:pStyle w:val="Header"/>
      <w:jc w:val="right"/>
    </w:pPr>
    <w:r>
      <w:rPr>
        <w:noProof/>
        <w:lang w:eastAsia="en-US"/>
      </w:rPr>
      <w:drawing>
        <wp:inline distT="0" distB="0" distL="0" distR="0" wp14:anchorId="4642E7B1" wp14:editId="0FBF42C0">
          <wp:extent cx="2486025" cy="457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86025" cy="457200"/>
                  </a:xfrm>
                  <a:prstGeom prst="rect">
                    <a:avLst/>
                  </a:prstGeom>
                </pic:spPr>
              </pic:pic>
            </a:graphicData>
          </a:graphic>
        </wp:inline>
      </w:drawing>
    </w:r>
    <w:r>
      <w:rPr>
        <w:noProof/>
        <w:lang w:eastAsia="en-US"/>
      </w:rPr>
      <w:t xml:space="preserve">                                                 </w:t>
    </w:r>
    <w:r>
      <w:rPr>
        <w:noProof/>
        <w:lang w:eastAsia="en-US"/>
      </w:rPr>
      <w:drawing>
        <wp:inline distT="0" distB="0" distL="0" distR="0" wp14:anchorId="3770843C" wp14:editId="728DCC62">
          <wp:extent cx="1895475" cy="53247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893046" cy="531793"/>
                  </a:xfrm>
                  <a:prstGeom prst="rect">
                    <a:avLst/>
                  </a:prstGeom>
                </pic:spPr>
              </pic:pic>
            </a:graphicData>
          </a:graphic>
        </wp:inline>
      </w:drawing>
    </w:r>
  </w:p>
  <w:p w:rsidR="00C34133" w:rsidRDefault="00C34133">
    <w:pPr>
      <w:pStyle w:val="Header"/>
    </w:pPr>
  </w:p>
  <w:p w:rsidR="007266EF" w:rsidRDefault="007266E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4A7E"/>
    <w:multiLevelType w:val="multilevel"/>
    <w:tmpl w:val="11AC7580"/>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7DA44BA6"/>
    <w:multiLevelType w:val="hybridMultilevel"/>
    <w:tmpl w:val="83A49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BCE"/>
    <w:rsid w:val="000172AF"/>
    <w:rsid w:val="00031721"/>
    <w:rsid w:val="00033BCE"/>
    <w:rsid w:val="000653AE"/>
    <w:rsid w:val="0006559F"/>
    <w:rsid w:val="000D5C38"/>
    <w:rsid w:val="00146FBA"/>
    <w:rsid w:val="00154DA3"/>
    <w:rsid w:val="001B7EE0"/>
    <w:rsid w:val="00244D28"/>
    <w:rsid w:val="002813EF"/>
    <w:rsid w:val="0029086A"/>
    <w:rsid w:val="00323281"/>
    <w:rsid w:val="00331837"/>
    <w:rsid w:val="00332E75"/>
    <w:rsid w:val="00340EAA"/>
    <w:rsid w:val="003652E5"/>
    <w:rsid w:val="003C3CCC"/>
    <w:rsid w:val="003E05A8"/>
    <w:rsid w:val="003F4929"/>
    <w:rsid w:val="00414076"/>
    <w:rsid w:val="005013FE"/>
    <w:rsid w:val="005342D5"/>
    <w:rsid w:val="005527F9"/>
    <w:rsid w:val="00553C20"/>
    <w:rsid w:val="0056779D"/>
    <w:rsid w:val="005979A7"/>
    <w:rsid w:val="005A0C3E"/>
    <w:rsid w:val="005B240D"/>
    <w:rsid w:val="005B6541"/>
    <w:rsid w:val="005E2CBF"/>
    <w:rsid w:val="005E458B"/>
    <w:rsid w:val="005F3999"/>
    <w:rsid w:val="005F759B"/>
    <w:rsid w:val="00624D32"/>
    <w:rsid w:val="00646ED7"/>
    <w:rsid w:val="00672F6D"/>
    <w:rsid w:val="006A4139"/>
    <w:rsid w:val="006E3ED7"/>
    <w:rsid w:val="007266EF"/>
    <w:rsid w:val="00744309"/>
    <w:rsid w:val="00782385"/>
    <w:rsid w:val="007836F6"/>
    <w:rsid w:val="007F16A7"/>
    <w:rsid w:val="00830EAB"/>
    <w:rsid w:val="00861FAB"/>
    <w:rsid w:val="00941FFF"/>
    <w:rsid w:val="00956879"/>
    <w:rsid w:val="00993465"/>
    <w:rsid w:val="009C7FC2"/>
    <w:rsid w:val="00A0132E"/>
    <w:rsid w:val="00A32689"/>
    <w:rsid w:val="00A51126"/>
    <w:rsid w:val="00AC2AE0"/>
    <w:rsid w:val="00B109A4"/>
    <w:rsid w:val="00B35E75"/>
    <w:rsid w:val="00B72B8D"/>
    <w:rsid w:val="00BA6360"/>
    <w:rsid w:val="00BA706E"/>
    <w:rsid w:val="00BE100D"/>
    <w:rsid w:val="00C34133"/>
    <w:rsid w:val="00C473E6"/>
    <w:rsid w:val="00C95021"/>
    <w:rsid w:val="00CE0BF7"/>
    <w:rsid w:val="00DB5F09"/>
    <w:rsid w:val="00DE7A99"/>
    <w:rsid w:val="00E01D10"/>
    <w:rsid w:val="00E05546"/>
    <w:rsid w:val="00EA5A6B"/>
    <w:rsid w:val="00EC50F0"/>
    <w:rsid w:val="00EE18E5"/>
    <w:rsid w:val="00EE5404"/>
    <w:rsid w:val="00F84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0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79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26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26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326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BCE"/>
    <w:rPr>
      <w:rFonts w:ascii="Tahoma" w:hAnsi="Tahoma" w:cs="Tahoma"/>
      <w:sz w:val="16"/>
      <w:szCs w:val="16"/>
    </w:rPr>
  </w:style>
  <w:style w:type="character" w:styleId="Hyperlink">
    <w:name w:val="Hyperlink"/>
    <w:basedOn w:val="DefaultParagraphFont"/>
    <w:uiPriority w:val="99"/>
    <w:unhideWhenUsed/>
    <w:rsid w:val="00033BCE"/>
    <w:rPr>
      <w:color w:val="0000FF"/>
      <w:u w:val="single"/>
    </w:rPr>
  </w:style>
  <w:style w:type="paragraph" w:styleId="Header">
    <w:name w:val="header"/>
    <w:basedOn w:val="Normal"/>
    <w:link w:val="HeaderChar"/>
    <w:uiPriority w:val="99"/>
    <w:unhideWhenUsed/>
    <w:rsid w:val="006A4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139"/>
  </w:style>
  <w:style w:type="paragraph" w:styleId="Footer">
    <w:name w:val="footer"/>
    <w:basedOn w:val="Normal"/>
    <w:link w:val="FooterChar"/>
    <w:uiPriority w:val="99"/>
    <w:unhideWhenUsed/>
    <w:rsid w:val="006A4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139"/>
  </w:style>
  <w:style w:type="character" w:customStyle="1" w:styleId="Heading1Char">
    <w:name w:val="Heading 1 Char"/>
    <w:basedOn w:val="DefaultParagraphFont"/>
    <w:link w:val="Heading1"/>
    <w:uiPriority w:val="9"/>
    <w:rsid w:val="00BE10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E10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0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979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1126"/>
    <w:pPr>
      <w:ind w:left="720"/>
      <w:contextualSpacing/>
    </w:pPr>
  </w:style>
  <w:style w:type="character" w:customStyle="1" w:styleId="Heading3Char">
    <w:name w:val="Heading 3 Char"/>
    <w:basedOn w:val="DefaultParagraphFont"/>
    <w:link w:val="Heading3"/>
    <w:uiPriority w:val="9"/>
    <w:semiHidden/>
    <w:rsid w:val="00A326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326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32689"/>
    <w:rPr>
      <w:rFonts w:asciiTheme="majorHAnsi" w:eastAsiaTheme="majorEastAsia" w:hAnsiTheme="majorHAnsi" w:cstheme="majorBidi"/>
      <w:color w:val="243F60" w:themeColor="accent1" w:themeShade="7F"/>
    </w:rPr>
  </w:style>
  <w:style w:type="paragraph" w:styleId="Subtitle">
    <w:name w:val="Subtitle"/>
    <w:basedOn w:val="Normal"/>
    <w:link w:val="SubtitleChar"/>
    <w:uiPriority w:val="99"/>
    <w:qFormat/>
    <w:rsid w:val="007836F6"/>
    <w:pPr>
      <w:autoSpaceDE w:val="0"/>
      <w:autoSpaceDN w:val="0"/>
      <w:spacing w:after="60" w:line="240" w:lineRule="auto"/>
      <w:jc w:val="center"/>
      <w:outlineLvl w:val="1"/>
    </w:pPr>
    <w:rPr>
      <w:rFonts w:ascii="Arial" w:hAnsi="Arial" w:cs="Arial"/>
      <w:sz w:val="24"/>
      <w:szCs w:val="24"/>
    </w:rPr>
  </w:style>
  <w:style w:type="character" w:customStyle="1" w:styleId="SubtitleChar">
    <w:name w:val="Subtitle Char"/>
    <w:basedOn w:val="DefaultParagraphFont"/>
    <w:link w:val="Subtitle"/>
    <w:uiPriority w:val="99"/>
    <w:rsid w:val="007836F6"/>
    <w:rPr>
      <w:rFonts w:ascii="Arial" w:hAnsi="Arial" w:cs="Arial"/>
      <w:sz w:val="24"/>
      <w:szCs w:val="24"/>
    </w:rPr>
  </w:style>
  <w:style w:type="paragraph" w:styleId="TOCHeading">
    <w:name w:val="TOC Heading"/>
    <w:basedOn w:val="Heading1"/>
    <w:next w:val="Normal"/>
    <w:uiPriority w:val="39"/>
    <w:semiHidden/>
    <w:unhideWhenUsed/>
    <w:qFormat/>
    <w:rsid w:val="007836F6"/>
    <w:pPr>
      <w:keepNext w:val="0"/>
      <w:keepLines w:val="0"/>
      <w:pBdr>
        <w:bottom w:val="single" w:sz="12" w:space="1" w:color="365F91" w:themeColor="accent1" w:themeShade="BF"/>
      </w:pBdr>
      <w:spacing w:before="600" w:after="80" w:line="240" w:lineRule="auto"/>
      <w:outlineLvl w:val="9"/>
    </w:pPr>
    <w:rPr>
      <w:sz w:val="24"/>
      <w:szCs w:val="24"/>
      <w:lang w:eastAsia="en-US" w:bidi="en-US"/>
    </w:rPr>
  </w:style>
  <w:style w:type="paragraph" w:styleId="TOC1">
    <w:name w:val="toc 1"/>
    <w:basedOn w:val="Normal"/>
    <w:next w:val="Normal"/>
    <w:autoRedefine/>
    <w:uiPriority w:val="39"/>
    <w:unhideWhenUsed/>
    <w:qFormat/>
    <w:rsid w:val="007836F6"/>
    <w:pPr>
      <w:tabs>
        <w:tab w:val="left" w:pos="540"/>
        <w:tab w:val="right" w:leader="dot" w:pos="9350"/>
      </w:tabs>
      <w:spacing w:after="100"/>
    </w:pPr>
    <w:rPr>
      <w:lang w:eastAsia="en-US" w:bidi="en-US"/>
    </w:rPr>
  </w:style>
  <w:style w:type="paragraph" w:styleId="TOC2">
    <w:name w:val="toc 2"/>
    <w:basedOn w:val="Normal"/>
    <w:next w:val="Normal"/>
    <w:autoRedefine/>
    <w:uiPriority w:val="39"/>
    <w:unhideWhenUsed/>
    <w:qFormat/>
    <w:rsid w:val="007836F6"/>
    <w:pPr>
      <w:tabs>
        <w:tab w:val="left" w:pos="720"/>
        <w:tab w:val="right" w:leader="dot" w:pos="9350"/>
      </w:tabs>
      <w:spacing w:after="100"/>
      <w:ind w:left="220"/>
    </w:pPr>
    <w:rPr>
      <w:rFonts w:ascii="Calibri" w:eastAsia="SimSun" w:hAnsi="Calibri" w:cs="Times New Roman"/>
    </w:rPr>
  </w:style>
  <w:style w:type="paragraph" w:styleId="TOC3">
    <w:name w:val="toc 3"/>
    <w:basedOn w:val="Normal"/>
    <w:next w:val="Normal"/>
    <w:autoRedefine/>
    <w:uiPriority w:val="39"/>
    <w:unhideWhenUsed/>
    <w:qFormat/>
    <w:rsid w:val="007836F6"/>
    <w:pPr>
      <w:tabs>
        <w:tab w:val="left" w:pos="1320"/>
        <w:tab w:val="right" w:leader="dot" w:pos="9350"/>
      </w:tabs>
      <w:spacing w:after="100"/>
      <w:ind w:left="440" w:firstLine="190"/>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10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79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26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26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326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BCE"/>
    <w:rPr>
      <w:rFonts w:ascii="Tahoma" w:hAnsi="Tahoma" w:cs="Tahoma"/>
      <w:sz w:val="16"/>
      <w:szCs w:val="16"/>
    </w:rPr>
  </w:style>
  <w:style w:type="character" w:styleId="Hyperlink">
    <w:name w:val="Hyperlink"/>
    <w:basedOn w:val="DefaultParagraphFont"/>
    <w:uiPriority w:val="99"/>
    <w:unhideWhenUsed/>
    <w:rsid w:val="00033BCE"/>
    <w:rPr>
      <w:color w:val="0000FF"/>
      <w:u w:val="single"/>
    </w:rPr>
  </w:style>
  <w:style w:type="paragraph" w:styleId="Header">
    <w:name w:val="header"/>
    <w:basedOn w:val="Normal"/>
    <w:link w:val="HeaderChar"/>
    <w:uiPriority w:val="99"/>
    <w:unhideWhenUsed/>
    <w:rsid w:val="006A41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139"/>
  </w:style>
  <w:style w:type="paragraph" w:styleId="Footer">
    <w:name w:val="footer"/>
    <w:basedOn w:val="Normal"/>
    <w:link w:val="FooterChar"/>
    <w:uiPriority w:val="99"/>
    <w:unhideWhenUsed/>
    <w:rsid w:val="006A41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139"/>
  </w:style>
  <w:style w:type="character" w:customStyle="1" w:styleId="Heading1Char">
    <w:name w:val="Heading 1 Char"/>
    <w:basedOn w:val="DefaultParagraphFont"/>
    <w:link w:val="Heading1"/>
    <w:uiPriority w:val="9"/>
    <w:rsid w:val="00BE10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E10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0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979A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1126"/>
    <w:pPr>
      <w:ind w:left="720"/>
      <w:contextualSpacing/>
    </w:pPr>
  </w:style>
  <w:style w:type="character" w:customStyle="1" w:styleId="Heading3Char">
    <w:name w:val="Heading 3 Char"/>
    <w:basedOn w:val="DefaultParagraphFont"/>
    <w:link w:val="Heading3"/>
    <w:uiPriority w:val="9"/>
    <w:semiHidden/>
    <w:rsid w:val="00A326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326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32689"/>
    <w:rPr>
      <w:rFonts w:asciiTheme="majorHAnsi" w:eastAsiaTheme="majorEastAsia" w:hAnsiTheme="majorHAnsi" w:cstheme="majorBidi"/>
      <w:color w:val="243F60" w:themeColor="accent1" w:themeShade="7F"/>
    </w:rPr>
  </w:style>
  <w:style w:type="paragraph" w:styleId="Subtitle">
    <w:name w:val="Subtitle"/>
    <w:basedOn w:val="Normal"/>
    <w:link w:val="SubtitleChar"/>
    <w:uiPriority w:val="99"/>
    <w:qFormat/>
    <w:rsid w:val="007836F6"/>
    <w:pPr>
      <w:autoSpaceDE w:val="0"/>
      <w:autoSpaceDN w:val="0"/>
      <w:spacing w:after="60" w:line="240" w:lineRule="auto"/>
      <w:jc w:val="center"/>
      <w:outlineLvl w:val="1"/>
    </w:pPr>
    <w:rPr>
      <w:rFonts w:ascii="Arial" w:hAnsi="Arial" w:cs="Arial"/>
      <w:sz w:val="24"/>
      <w:szCs w:val="24"/>
    </w:rPr>
  </w:style>
  <w:style w:type="character" w:customStyle="1" w:styleId="SubtitleChar">
    <w:name w:val="Subtitle Char"/>
    <w:basedOn w:val="DefaultParagraphFont"/>
    <w:link w:val="Subtitle"/>
    <w:uiPriority w:val="99"/>
    <w:rsid w:val="007836F6"/>
    <w:rPr>
      <w:rFonts w:ascii="Arial" w:hAnsi="Arial" w:cs="Arial"/>
      <w:sz w:val="24"/>
      <w:szCs w:val="24"/>
    </w:rPr>
  </w:style>
  <w:style w:type="paragraph" w:styleId="TOCHeading">
    <w:name w:val="TOC Heading"/>
    <w:basedOn w:val="Heading1"/>
    <w:next w:val="Normal"/>
    <w:uiPriority w:val="39"/>
    <w:semiHidden/>
    <w:unhideWhenUsed/>
    <w:qFormat/>
    <w:rsid w:val="007836F6"/>
    <w:pPr>
      <w:keepNext w:val="0"/>
      <w:keepLines w:val="0"/>
      <w:pBdr>
        <w:bottom w:val="single" w:sz="12" w:space="1" w:color="365F91" w:themeColor="accent1" w:themeShade="BF"/>
      </w:pBdr>
      <w:spacing w:before="600" w:after="80" w:line="240" w:lineRule="auto"/>
      <w:outlineLvl w:val="9"/>
    </w:pPr>
    <w:rPr>
      <w:sz w:val="24"/>
      <w:szCs w:val="24"/>
      <w:lang w:eastAsia="en-US" w:bidi="en-US"/>
    </w:rPr>
  </w:style>
  <w:style w:type="paragraph" w:styleId="TOC1">
    <w:name w:val="toc 1"/>
    <w:basedOn w:val="Normal"/>
    <w:next w:val="Normal"/>
    <w:autoRedefine/>
    <w:uiPriority w:val="39"/>
    <w:unhideWhenUsed/>
    <w:qFormat/>
    <w:rsid w:val="007836F6"/>
    <w:pPr>
      <w:tabs>
        <w:tab w:val="left" w:pos="540"/>
        <w:tab w:val="right" w:leader="dot" w:pos="9350"/>
      </w:tabs>
      <w:spacing w:after="100"/>
    </w:pPr>
    <w:rPr>
      <w:lang w:eastAsia="en-US" w:bidi="en-US"/>
    </w:rPr>
  </w:style>
  <w:style w:type="paragraph" w:styleId="TOC2">
    <w:name w:val="toc 2"/>
    <w:basedOn w:val="Normal"/>
    <w:next w:val="Normal"/>
    <w:autoRedefine/>
    <w:uiPriority w:val="39"/>
    <w:unhideWhenUsed/>
    <w:qFormat/>
    <w:rsid w:val="007836F6"/>
    <w:pPr>
      <w:tabs>
        <w:tab w:val="left" w:pos="720"/>
        <w:tab w:val="right" w:leader="dot" w:pos="9350"/>
      </w:tabs>
      <w:spacing w:after="100"/>
      <w:ind w:left="220"/>
    </w:pPr>
    <w:rPr>
      <w:rFonts w:ascii="Calibri" w:eastAsia="SimSun" w:hAnsi="Calibri" w:cs="Times New Roman"/>
    </w:rPr>
  </w:style>
  <w:style w:type="paragraph" w:styleId="TOC3">
    <w:name w:val="toc 3"/>
    <w:basedOn w:val="Normal"/>
    <w:next w:val="Normal"/>
    <w:autoRedefine/>
    <w:uiPriority w:val="39"/>
    <w:unhideWhenUsed/>
    <w:qFormat/>
    <w:rsid w:val="007836F6"/>
    <w:pPr>
      <w:tabs>
        <w:tab w:val="left" w:pos="1320"/>
        <w:tab w:val="right" w:leader="dot" w:pos="9350"/>
      </w:tabs>
      <w:spacing w:after="100"/>
      <w:ind w:left="440" w:firstLine="190"/>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26785">
      <w:bodyDiv w:val="1"/>
      <w:marLeft w:val="0"/>
      <w:marRight w:val="0"/>
      <w:marTop w:val="0"/>
      <w:marBottom w:val="0"/>
      <w:divBdr>
        <w:top w:val="none" w:sz="0" w:space="0" w:color="auto"/>
        <w:left w:val="none" w:sz="0" w:space="0" w:color="auto"/>
        <w:bottom w:val="none" w:sz="0" w:space="0" w:color="auto"/>
        <w:right w:val="none" w:sz="0" w:space="0" w:color="auto"/>
      </w:divBdr>
      <w:divsChild>
        <w:div w:id="54595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ack.nl/~dimitri/doxygen/index.html" TargetMode="External"/><Relationship Id="rId18" Type="http://schemas.openxmlformats.org/officeDocument/2006/relationships/image" Target="media/image7.png"/><Relationship Id="rId26" Type="http://schemas.openxmlformats.org/officeDocument/2006/relationships/image" Target="media/image15.png"/><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tack.nl/~dimitri/doxygen/manual/commands.html" TargetMode="External"/><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www.stack.nl/~dimitri/doxygen/download.html" TargetMode="External"/><Relationship Id="rId19" Type="http://schemas.openxmlformats.org/officeDocument/2006/relationships/image" Target="media/image8.png"/><Relationship Id="rId31" Type="http://schemas.openxmlformats.org/officeDocument/2006/relationships/hyperlink" Target="https://github.com/openpet-developer/HostP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tack.nl/~dimitri/doxygen/manual/docblocks.html"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openpet-developer/HostPC"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Qiyu Peng</dc:creator>
  <cp:lastModifiedBy>OpenPET</cp:lastModifiedBy>
  <cp:revision>2</cp:revision>
  <dcterms:created xsi:type="dcterms:W3CDTF">2013-06-06T20:56:00Z</dcterms:created>
  <dcterms:modified xsi:type="dcterms:W3CDTF">2013-06-06T20:56:00Z</dcterms:modified>
</cp:coreProperties>
</file>