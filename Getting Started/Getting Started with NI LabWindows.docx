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388" w:rsidRDefault="00EE3388" w:rsidP="00EE3388">
      <w:pPr>
        <w:jc w:val="center"/>
        <w:rPr>
          <w:ins w:id="0" w:author="Qiyu Peng" w:date="2013-06-06T09:48:00Z"/>
          <w:sz w:val="40"/>
        </w:rPr>
        <w:pPrChange w:id="1" w:author="Qiyu Peng" w:date="2013-06-06T09:48:00Z">
          <w:pPr>
            <w:pStyle w:val="Title"/>
          </w:pPr>
        </w:pPrChange>
      </w:pPr>
    </w:p>
    <w:p w:rsidR="00EE3388" w:rsidRDefault="00EE3388" w:rsidP="00EE3388">
      <w:pPr>
        <w:jc w:val="center"/>
        <w:rPr>
          <w:sz w:val="40"/>
        </w:rPr>
      </w:pPr>
    </w:p>
    <w:p w:rsidR="00EE3388" w:rsidRDefault="00EE3388" w:rsidP="00EE3388">
      <w:pPr>
        <w:jc w:val="center"/>
        <w:rPr>
          <w:ins w:id="2" w:author="Qiyu Peng" w:date="2013-06-06T09:48:00Z"/>
          <w:sz w:val="40"/>
        </w:rPr>
        <w:pPrChange w:id="3" w:author="Qiyu Peng" w:date="2013-06-06T09:48:00Z">
          <w:pPr>
            <w:pStyle w:val="Title"/>
          </w:pPr>
        </w:pPrChange>
      </w:pPr>
    </w:p>
    <w:p w:rsidR="00EE3388" w:rsidRPr="007836F6" w:rsidRDefault="00EE3388" w:rsidP="00EE3388">
      <w:pPr>
        <w:jc w:val="center"/>
        <w:rPr>
          <w:ins w:id="4" w:author="Qiyu Peng" w:date="2013-06-06T09:47:00Z"/>
          <w:rFonts w:eastAsiaTheme="minorEastAsia"/>
          <w:sz w:val="48"/>
          <w:rPrChange w:id="5" w:author="Qiyu Peng" w:date="2013-06-06T09:48:00Z">
            <w:rPr>
              <w:ins w:id="6" w:author="Qiyu Peng" w:date="2013-06-06T09:47:00Z"/>
            </w:rPr>
          </w:rPrChange>
        </w:rPr>
        <w:pPrChange w:id="7" w:author="Qiyu Peng" w:date="2013-06-06T09:48:00Z">
          <w:pPr>
            <w:pStyle w:val="Title"/>
          </w:pPr>
        </w:pPrChange>
      </w:pPr>
      <w:r>
        <w:rPr>
          <w:rFonts w:eastAsiaTheme="minorEastAsia"/>
          <w:sz w:val="48"/>
        </w:rPr>
        <w:t>Getting Started with NI LabWindows/CVI</w:t>
      </w:r>
    </w:p>
    <w:p w:rsidR="00EE3388" w:rsidRDefault="00EE3388" w:rsidP="00EE3388">
      <w:pPr>
        <w:rPr>
          <w:ins w:id="8" w:author="Qiyu Peng" w:date="2013-06-06T09:47:00Z"/>
        </w:rPr>
        <w:pPrChange w:id="9" w:author="Qiyu Peng" w:date="2013-06-06T09:47:00Z">
          <w:pPr>
            <w:pStyle w:val="Title"/>
          </w:pPr>
        </w:pPrChange>
      </w:pPr>
    </w:p>
    <w:p w:rsidR="00EE3388" w:rsidRDefault="00EE3388" w:rsidP="00EE3388">
      <w:pPr>
        <w:rPr>
          <w:ins w:id="10" w:author="Qiyu Peng" w:date="2013-06-06T09:47:00Z"/>
        </w:rPr>
        <w:pPrChange w:id="11" w:author="Qiyu Peng" w:date="2013-06-06T09:47:00Z">
          <w:pPr>
            <w:pStyle w:val="Title"/>
          </w:pPr>
        </w:pPrChange>
      </w:pPr>
    </w:p>
    <w:p w:rsidR="00EE3388" w:rsidRDefault="00EE3388" w:rsidP="00EE3388">
      <w:pPr>
        <w:rPr>
          <w:ins w:id="12" w:author="Qiyu Peng" w:date="2013-06-06T09:47:00Z"/>
        </w:rPr>
        <w:pPrChange w:id="13" w:author="Qiyu Peng" w:date="2013-06-06T09:47:00Z">
          <w:pPr>
            <w:pStyle w:val="Title"/>
          </w:pPr>
        </w:pPrChange>
      </w:pPr>
    </w:p>
    <w:p w:rsidR="00EE3388" w:rsidRDefault="00EE3388" w:rsidP="00EE3388">
      <w:pPr>
        <w:rPr>
          <w:ins w:id="14" w:author="Qiyu Peng" w:date="2013-06-06T09:49:00Z"/>
        </w:rPr>
        <w:pPrChange w:id="15" w:author="Qiyu Peng" w:date="2013-06-06T09:47:00Z">
          <w:pPr>
            <w:pStyle w:val="Title"/>
          </w:pPr>
        </w:pPrChange>
      </w:pPr>
    </w:p>
    <w:p w:rsidR="00EE3388" w:rsidRDefault="00EE3388" w:rsidP="00EE3388">
      <w:pPr>
        <w:rPr>
          <w:ins w:id="16" w:author="Qiyu Peng" w:date="2013-06-06T09:49:00Z"/>
        </w:rPr>
        <w:pPrChange w:id="17" w:author="Qiyu Peng" w:date="2013-06-06T09:47:00Z">
          <w:pPr>
            <w:pStyle w:val="Title"/>
          </w:pPr>
        </w:pPrChange>
      </w:pPr>
    </w:p>
    <w:p w:rsidR="00EE3388" w:rsidRDefault="00EE3388" w:rsidP="00EE3388">
      <w:pPr>
        <w:rPr>
          <w:ins w:id="18" w:author="Qiyu Peng" w:date="2013-06-06T09:47:00Z"/>
        </w:rPr>
        <w:pPrChange w:id="19" w:author="Qiyu Peng" w:date="2013-06-06T09:47:00Z">
          <w:pPr>
            <w:pStyle w:val="Title"/>
          </w:pPr>
        </w:pPrChange>
      </w:pPr>
    </w:p>
    <w:p w:rsidR="00EE3388" w:rsidRDefault="00EE3388" w:rsidP="00EE3388">
      <w:pPr>
        <w:rPr>
          <w:ins w:id="20" w:author="Qiyu Peng" w:date="2013-06-06T09:47:00Z"/>
        </w:rPr>
        <w:pPrChange w:id="21" w:author="Qiyu Peng" w:date="2013-06-06T09:47:00Z">
          <w:pPr>
            <w:pStyle w:val="Title"/>
          </w:pPr>
        </w:pPrChange>
      </w:pPr>
    </w:p>
    <w:p w:rsidR="00EE3388" w:rsidRPr="007836F6" w:rsidRDefault="00EE3388" w:rsidP="00EE3388">
      <w:pPr>
        <w:contextualSpacing/>
        <w:jc w:val="center"/>
        <w:rPr>
          <w:ins w:id="22" w:author="Qiyu Peng" w:date="2013-06-06T09:49:00Z"/>
          <w:rFonts w:ascii="Times New Roman" w:hAnsi="Times New Roman" w:cs="Times New Roman"/>
          <w:sz w:val="36"/>
          <w:rPrChange w:id="23" w:author="Qiyu Peng" w:date="2013-06-06T09:52:00Z">
            <w:rPr>
              <w:ins w:id="24" w:author="Qiyu Peng" w:date="2013-06-06T09:49:00Z"/>
            </w:rPr>
          </w:rPrChange>
        </w:rPr>
        <w:pPrChange w:id="25" w:author="Qiyu Peng" w:date="2013-06-06T09:52:00Z">
          <w:pPr>
            <w:pStyle w:val="Subtitle"/>
          </w:pPr>
        </w:pPrChange>
      </w:pPr>
      <w:ins w:id="26" w:author="Qiyu Peng" w:date="2013-06-06T09:49:00Z">
        <w:r w:rsidRPr="007836F6">
          <w:rPr>
            <w:rFonts w:ascii="Times New Roman" w:hAnsi="Times New Roman" w:cs="Times New Roman"/>
            <w:sz w:val="36"/>
            <w:rPrChange w:id="27" w:author="Qiyu Peng" w:date="2013-06-06T09:52:00Z">
              <w:rPr>
                <w:b/>
                <w:bCs/>
                <w:color w:val="222222"/>
                <w:sz w:val="19"/>
                <w:szCs w:val="19"/>
                <w:shd w:val="clear" w:color="auto" w:fill="FFFFFF"/>
              </w:rPr>
            </w:rPrChange>
          </w:rPr>
          <w:t>George Netscher</w:t>
        </w:r>
      </w:ins>
    </w:p>
    <w:p w:rsidR="00EE3388" w:rsidRPr="007836F6" w:rsidRDefault="00EE3388" w:rsidP="00EE3388">
      <w:pPr>
        <w:contextualSpacing/>
        <w:jc w:val="center"/>
        <w:rPr>
          <w:ins w:id="28" w:author="Qiyu Peng" w:date="2013-06-06T09:49:00Z"/>
          <w:rFonts w:ascii="Times New Roman" w:hAnsi="Times New Roman" w:cs="Times New Roman"/>
          <w:sz w:val="36"/>
          <w:rPrChange w:id="29" w:author="Qiyu Peng" w:date="2013-06-06T09:52:00Z">
            <w:rPr>
              <w:ins w:id="30" w:author="Qiyu Peng" w:date="2013-06-06T09:49:00Z"/>
              <w:b/>
              <w:bCs/>
              <w:color w:val="222222"/>
              <w:sz w:val="19"/>
              <w:szCs w:val="19"/>
              <w:shd w:val="clear" w:color="auto" w:fill="FFFFFF"/>
            </w:rPr>
          </w:rPrChange>
        </w:rPr>
        <w:pPrChange w:id="31" w:author="Qiyu Peng" w:date="2013-06-06T09:52:00Z">
          <w:pPr>
            <w:pStyle w:val="Subtitle"/>
          </w:pPr>
        </w:pPrChange>
      </w:pPr>
      <w:proofErr w:type="spellStart"/>
      <w:ins w:id="32" w:author="Qiyu Peng" w:date="2013-06-06T09:49:00Z">
        <w:r w:rsidRPr="007836F6">
          <w:rPr>
            <w:rFonts w:ascii="Times New Roman" w:hAnsi="Times New Roman" w:cs="Times New Roman"/>
            <w:sz w:val="36"/>
            <w:rPrChange w:id="33" w:author="Qiyu Peng" w:date="2013-06-06T09:52:00Z">
              <w:rPr/>
            </w:rPrChange>
          </w:rPr>
          <w:t>Qiyu</w:t>
        </w:r>
        <w:proofErr w:type="spellEnd"/>
        <w:r w:rsidRPr="007836F6">
          <w:rPr>
            <w:rFonts w:ascii="Times New Roman" w:hAnsi="Times New Roman" w:cs="Times New Roman"/>
            <w:sz w:val="36"/>
            <w:rPrChange w:id="34" w:author="Qiyu Peng" w:date="2013-06-06T09:52:00Z">
              <w:rPr/>
            </w:rPrChange>
          </w:rPr>
          <w:t xml:space="preserve"> </w:t>
        </w:r>
        <w:proofErr w:type="spellStart"/>
        <w:r w:rsidRPr="007836F6">
          <w:rPr>
            <w:rFonts w:ascii="Times New Roman" w:hAnsi="Times New Roman" w:cs="Times New Roman"/>
            <w:sz w:val="36"/>
            <w:rPrChange w:id="35" w:author="Qiyu Peng" w:date="2013-06-06T09:52:00Z">
              <w:rPr/>
            </w:rPrChange>
          </w:rPr>
          <w:t>Peng</w:t>
        </w:r>
        <w:proofErr w:type="spellEnd"/>
      </w:ins>
    </w:p>
    <w:p w:rsidR="00EE3388" w:rsidRPr="007836F6" w:rsidRDefault="00EE3388" w:rsidP="00EE3388">
      <w:pPr>
        <w:contextualSpacing/>
        <w:jc w:val="center"/>
        <w:rPr>
          <w:ins w:id="36" w:author="Qiyu Peng" w:date="2013-06-06T09:49:00Z"/>
          <w:rFonts w:ascii="Times New Roman" w:hAnsi="Times New Roman" w:cs="Times New Roman"/>
          <w:sz w:val="36"/>
          <w:rPrChange w:id="37" w:author="Qiyu Peng" w:date="2013-06-06T09:52:00Z">
            <w:rPr>
              <w:ins w:id="38" w:author="Qiyu Peng" w:date="2013-06-06T09:49:00Z"/>
              <w:b/>
              <w:bCs/>
              <w:color w:val="222222"/>
              <w:sz w:val="19"/>
              <w:szCs w:val="19"/>
              <w:shd w:val="clear" w:color="auto" w:fill="FFFFFF"/>
            </w:rPr>
          </w:rPrChange>
        </w:rPr>
        <w:pPrChange w:id="39" w:author="Qiyu Peng" w:date="2013-06-06T09:52:00Z">
          <w:pPr>
            <w:pStyle w:val="Subtitle"/>
          </w:pPr>
        </w:pPrChange>
      </w:pPr>
    </w:p>
    <w:p w:rsidR="00EE3388" w:rsidRPr="007836F6" w:rsidRDefault="00EE3388" w:rsidP="00EE3388">
      <w:pPr>
        <w:contextualSpacing/>
        <w:jc w:val="center"/>
        <w:rPr>
          <w:ins w:id="40" w:author="Qiyu Peng" w:date="2013-06-06T09:48:00Z"/>
          <w:rFonts w:ascii="Times New Roman" w:hAnsi="Times New Roman" w:cs="Times New Roman"/>
          <w:sz w:val="36"/>
          <w:rPrChange w:id="41" w:author="Qiyu Peng" w:date="2013-06-06T09:52:00Z">
            <w:rPr>
              <w:ins w:id="42" w:author="Qiyu Peng" w:date="2013-06-06T09:48:00Z"/>
            </w:rPr>
          </w:rPrChange>
        </w:rPr>
        <w:pPrChange w:id="43" w:author="Qiyu Peng" w:date="2013-06-06T09:52:00Z">
          <w:pPr>
            <w:pStyle w:val="Subtitle"/>
          </w:pPr>
        </w:pPrChange>
      </w:pPr>
      <w:ins w:id="44" w:author="Qiyu Peng" w:date="2013-06-06T09:48:00Z">
        <w:r w:rsidRPr="007836F6">
          <w:rPr>
            <w:rFonts w:ascii="Times New Roman" w:hAnsi="Times New Roman" w:cs="Times New Roman"/>
            <w:sz w:val="36"/>
            <w:rPrChange w:id="45" w:author="Qiyu Peng" w:date="2013-06-06T09:52:00Z">
              <w:rPr/>
            </w:rPrChange>
          </w:rPr>
          <w:t>Version 1.</w:t>
        </w:r>
      </w:ins>
      <w:r>
        <w:rPr>
          <w:rFonts w:ascii="Times New Roman" w:hAnsi="Times New Roman" w:cs="Times New Roman"/>
          <w:sz w:val="36"/>
        </w:rPr>
        <w:t>0</w:t>
      </w:r>
    </w:p>
    <w:p w:rsidR="00EE3388" w:rsidRDefault="00EE3388" w:rsidP="00EE3388">
      <w:pPr>
        <w:pPrChange w:id="46" w:author="Qiyu Peng" w:date="2013-06-06T09:52:00Z">
          <w:pPr>
            <w:pStyle w:val="TOCHeading"/>
          </w:pPr>
        </w:pPrChange>
      </w:pPr>
      <w:ins w:id="47" w:author="Qiyu Peng" w:date="2013-06-06T09:48:00Z">
        <w:r>
          <w:br w:type="page"/>
        </w:r>
      </w:ins>
    </w:p>
    <w:customXmlInsRangeStart w:id="48" w:author="Qiyu Peng" w:date="2013-06-06T09:52:00Z"/>
    <w:sdt>
      <w:sdtPr>
        <w:rPr>
          <w:rFonts w:asciiTheme="minorHAnsi" w:eastAsiaTheme="minorEastAsia" w:hAnsiTheme="minorHAnsi" w:cstheme="minorBidi"/>
          <w:b w:val="0"/>
          <w:bCs w:val="0"/>
          <w:color w:val="auto"/>
          <w:sz w:val="22"/>
          <w:szCs w:val="22"/>
          <w:lang w:eastAsia="zh-CN" w:bidi="ar-SA"/>
        </w:rPr>
        <w:id w:val="441182784"/>
        <w:docPartObj>
          <w:docPartGallery w:val="Table of Contents"/>
          <w:docPartUnique/>
        </w:docPartObj>
      </w:sdtPr>
      <w:sdtEndPr>
        <w:rPr>
          <w:rFonts w:eastAsiaTheme="minorHAnsi"/>
          <w:noProof/>
          <w:lang w:eastAsia="en-US"/>
        </w:rPr>
      </w:sdtEndPr>
      <w:sdtContent>
        <w:customXmlInsRangeEnd w:id="48"/>
        <w:p w:rsidR="00EE3388" w:rsidRDefault="00EE3388" w:rsidP="00EE3388">
          <w:pPr>
            <w:pStyle w:val="TOCHeading"/>
            <w:rPr>
              <w:ins w:id="49" w:author="Qiyu Peng" w:date="2013-06-06T09:52:00Z"/>
            </w:rPr>
          </w:pPr>
          <w:ins w:id="50" w:author="Qiyu Peng" w:date="2013-06-06T09:52:00Z">
            <w:r>
              <w:t>Contents</w:t>
            </w:r>
          </w:ins>
        </w:p>
        <w:p w:rsidR="00B1756F" w:rsidRDefault="00EE3388">
          <w:pPr>
            <w:pStyle w:val="TOC1"/>
            <w:rPr>
              <w:noProof/>
              <w:lang w:bidi="ar-SA"/>
            </w:rPr>
          </w:pPr>
          <w:ins w:id="51" w:author="Qiyu Peng" w:date="2013-06-06T09:52:00Z">
            <w:r>
              <w:fldChar w:fldCharType="begin"/>
            </w:r>
            <w:r>
              <w:instrText xml:space="preserve"> TOC \o "1-3" \h \z \u </w:instrText>
            </w:r>
            <w:r>
              <w:fldChar w:fldCharType="separate"/>
            </w:r>
          </w:ins>
          <w:hyperlink w:anchor="_Toc359836991" w:history="1">
            <w:r w:rsidR="00B1756F" w:rsidRPr="005141D4">
              <w:rPr>
                <w:rStyle w:val="Hyperlink"/>
                <w:noProof/>
              </w:rPr>
              <w:t>1.</w:t>
            </w:r>
            <w:r w:rsidR="00B1756F">
              <w:rPr>
                <w:noProof/>
                <w:lang w:bidi="ar-SA"/>
              </w:rPr>
              <w:tab/>
            </w:r>
            <w:r w:rsidR="00B1756F" w:rsidRPr="005141D4">
              <w:rPr>
                <w:rStyle w:val="Hyperlink"/>
                <w:noProof/>
              </w:rPr>
              <w:t>Overview</w:t>
            </w:r>
            <w:r w:rsidR="00B1756F">
              <w:rPr>
                <w:noProof/>
                <w:webHidden/>
              </w:rPr>
              <w:tab/>
            </w:r>
            <w:r w:rsidR="00B1756F">
              <w:rPr>
                <w:noProof/>
                <w:webHidden/>
              </w:rPr>
              <w:fldChar w:fldCharType="begin"/>
            </w:r>
            <w:r w:rsidR="00B1756F">
              <w:rPr>
                <w:noProof/>
                <w:webHidden/>
              </w:rPr>
              <w:instrText xml:space="preserve"> PAGEREF _Toc359836991 \h </w:instrText>
            </w:r>
            <w:r w:rsidR="00B1756F">
              <w:rPr>
                <w:noProof/>
                <w:webHidden/>
              </w:rPr>
            </w:r>
            <w:r w:rsidR="00B1756F">
              <w:rPr>
                <w:noProof/>
                <w:webHidden/>
              </w:rPr>
              <w:fldChar w:fldCharType="separate"/>
            </w:r>
            <w:r w:rsidR="00B1756F">
              <w:rPr>
                <w:noProof/>
                <w:webHidden/>
              </w:rPr>
              <w:t>2</w:t>
            </w:r>
            <w:r w:rsidR="00B1756F">
              <w:rPr>
                <w:noProof/>
                <w:webHidden/>
              </w:rPr>
              <w:fldChar w:fldCharType="end"/>
            </w:r>
          </w:hyperlink>
        </w:p>
        <w:p w:rsidR="00B1756F" w:rsidRDefault="00B1756F">
          <w:pPr>
            <w:pStyle w:val="TOC1"/>
            <w:rPr>
              <w:noProof/>
              <w:lang w:bidi="ar-SA"/>
            </w:rPr>
          </w:pPr>
          <w:hyperlink w:anchor="_Toc359836992" w:history="1">
            <w:r w:rsidRPr="005141D4">
              <w:rPr>
                <w:rStyle w:val="Hyperlink"/>
                <w:noProof/>
              </w:rPr>
              <w:t>2.</w:t>
            </w:r>
            <w:r>
              <w:rPr>
                <w:noProof/>
                <w:lang w:bidi="ar-SA"/>
              </w:rPr>
              <w:tab/>
            </w:r>
            <w:r w:rsidRPr="005141D4">
              <w:rPr>
                <w:rStyle w:val="Hyperlink"/>
                <w:noProof/>
              </w:rPr>
              <w:t>Installation</w:t>
            </w:r>
            <w:r>
              <w:rPr>
                <w:noProof/>
                <w:webHidden/>
              </w:rPr>
              <w:tab/>
            </w:r>
            <w:r>
              <w:rPr>
                <w:noProof/>
                <w:webHidden/>
              </w:rPr>
              <w:fldChar w:fldCharType="begin"/>
            </w:r>
            <w:r>
              <w:rPr>
                <w:noProof/>
                <w:webHidden/>
              </w:rPr>
              <w:instrText xml:space="preserve"> PAGEREF _Toc359836992 \h </w:instrText>
            </w:r>
            <w:r>
              <w:rPr>
                <w:noProof/>
                <w:webHidden/>
              </w:rPr>
            </w:r>
            <w:r>
              <w:rPr>
                <w:noProof/>
                <w:webHidden/>
              </w:rPr>
              <w:fldChar w:fldCharType="separate"/>
            </w:r>
            <w:r>
              <w:rPr>
                <w:noProof/>
                <w:webHidden/>
              </w:rPr>
              <w:t>2</w:t>
            </w:r>
            <w:r>
              <w:rPr>
                <w:noProof/>
                <w:webHidden/>
              </w:rPr>
              <w:fldChar w:fldCharType="end"/>
            </w:r>
          </w:hyperlink>
        </w:p>
        <w:p w:rsidR="00B1756F" w:rsidRDefault="00B1756F">
          <w:pPr>
            <w:pStyle w:val="TOC1"/>
            <w:rPr>
              <w:noProof/>
              <w:lang w:bidi="ar-SA"/>
            </w:rPr>
          </w:pPr>
          <w:hyperlink w:anchor="_Toc359836993" w:history="1">
            <w:r w:rsidRPr="005141D4">
              <w:rPr>
                <w:rStyle w:val="Hyperlink"/>
                <w:noProof/>
              </w:rPr>
              <w:t>3.</w:t>
            </w:r>
            <w:r>
              <w:rPr>
                <w:noProof/>
                <w:lang w:bidi="ar-SA"/>
              </w:rPr>
              <w:tab/>
            </w:r>
            <w:r w:rsidRPr="005141D4">
              <w:rPr>
                <w:rStyle w:val="Hyperlink"/>
                <w:noProof/>
              </w:rPr>
              <w:t>How to learn LabWindows</w:t>
            </w:r>
            <w:r>
              <w:rPr>
                <w:noProof/>
                <w:webHidden/>
              </w:rPr>
              <w:tab/>
            </w:r>
            <w:r>
              <w:rPr>
                <w:noProof/>
                <w:webHidden/>
              </w:rPr>
              <w:fldChar w:fldCharType="begin"/>
            </w:r>
            <w:r>
              <w:rPr>
                <w:noProof/>
                <w:webHidden/>
              </w:rPr>
              <w:instrText xml:space="preserve"> PAGEREF _Toc359836993 \h </w:instrText>
            </w:r>
            <w:r>
              <w:rPr>
                <w:noProof/>
                <w:webHidden/>
              </w:rPr>
            </w:r>
            <w:r>
              <w:rPr>
                <w:noProof/>
                <w:webHidden/>
              </w:rPr>
              <w:fldChar w:fldCharType="separate"/>
            </w:r>
            <w:r>
              <w:rPr>
                <w:noProof/>
                <w:webHidden/>
              </w:rPr>
              <w:t>5</w:t>
            </w:r>
            <w:r>
              <w:rPr>
                <w:noProof/>
                <w:webHidden/>
              </w:rPr>
              <w:fldChar w:fldCharType="end"/>
            </w:r>
          </w:hyperlink>
        </w:p>
        <w:p w:rsidR="00EE3388" w:rsidRDefault="00EE3388" w:rsidP="00EE3388">
          <w:pPr>
            <w:rPr>
              <w:ins w:id="52" w:author="Qiyu Peng" w:date="2013-06-06T09:52:00Z"/>
            </w:rPr>
          </w:pPr>
          <w:ins w:id="53" w:author="Qiyu Peng" w:date="2013-06-06T09:52:00Z">
            <w:r>
              <w:rPr>
                <w:b/>
                <w:bCs/>
                <w:noProof/>
              </w:rPr>
              <w:fldChar w:fldCharType="end"/>
            </w:r>
          </w:ins>
        </w:p>
        <w:customXmlInsRangeStart w:id="54" w:author="Qiyu Peng" w:date="2013-06-06T09:52:00Z"/>
      </w:sdtContent>
    </w:sdt>
    <w:customXmlInsRangeEnd w:id="54"/>
    <w:p w:rsidR="00EE3388" w:rsidRDefault="00EE3388" w:rsidP="00EE3388">
      <w:pPr>
        <w:rPr>
          <w:ins w:id="55" w:author="Qiyu Peng" w:date="2013-06-06T09:48:00Z"/>
        </w:rPr>
      </w:pPr>
    </w:p>
    <w:p w:rsidR="00EE3388" w:rsidRPr="000653AE" w:rsidDel="00A32689" w:rsidRDefault="00EE3388" w:rsidP="00EE3388">
      <w:pPr>
        <w:contextualSpacing/>
        <w:rPr>
          <w:del w:id="56" w:author="Qiyu Peng" w:date="2013-06-06T09:48:00Z"/>
        </w:rPr>
        <w:pPrChange w:id="57" w:author="Qiyu Peng" w:date="2013-06-06T09:47:00Z">
          <w:pPr>
            <w:pStyle w:val="Title"/>
          </w:pPr>
        </w:pPrChange>
      </w:pPr>
    </w:p>
    <w:p w:rsidR="00EE3388" w:rsidRDefault="00EE3388" w:rsidP="00EE3388">
      <w:pPr>
        <w:pStyle w:val="ListParagraph"/>
        <w:numPr>
          <w:ilvl w:val="0"/>
          <w:numId w:val="1"/>
        </w:numPr>
        <w:ind w:left="360"/>
        <w:rPr>
          <w:rStyle w:val="Heading1Char"/>
          <w:b w:val="0"/>
          <w:bCs w:val="0"/>
          <w:lang w:eastAsia="en-US" w:bidi="en-US"/>
        </w:rPr>
        <w:pPrChange w:id="58" w:author="Qiyu Peng" w:date="2013-06-06T09:34:00Z">
          <w:pPr>
            <w:contextualSpacing/>
          </w:pPr>
        </w:pPrChange>
      </w:pPr>
      <w:bookmarkStart w:id="59" w:name="_Toc359836991"/>
      <w:r w:rsidRPr="00BE100D">
        <w:rPr>
          <w:rStyle w:val="Heading1Char"/>
        </w:rPr>
        <w:t>Overview</w:t>
      </w:r>
      <w:bookmarkEnd w:id="59"/>
    </w:p>
    <w:p w:rsidR="00EE3388" w:rsidRDefault="00EE3388" w:rsidP="00EE3388">
      <w:pPr>
        <w:contextualSpacing/>
        <w:rPr>
          <w:rFonts w:ascii="Times New Roman" w:hAnsi="Times New Roman" w:cs="Times New Roman"/>
        </w:rPr>
      </w:pPr>
    </w:p>
    <w:p w:rsidR="00EE3388" w:rsidRDefault="00EE3388" w:rsidP="00EE3388">
      <w:pPr>
        <w:contextualSpacing/>
        <w:rPr>
          <w:rFonts w:ascii="Times New Roman" w:hAnsi="Times New Roman" w:cs="Times New Roman"/>
        </w:rPr>
      </w:pPr>
      <w:ins w:id="60" w:author="OpenPET" w:date="2013-06-06T13:53:00Z">
        <w:r>
          <w:rPr>
            <w:rFonts w:ascii="Times New Roman" w:hAnsi="Times New Roman" w:cs="Times New Roman"/>
          </w:rPr>
          <w:t xml:space="preserve">This document shows how to </w:t>
        </w:r>
      </w:ins>
      <w:r>
        <w:rPr>
          <w:rFonts w:ascii="Times New Roman" w:hAnsi="Times New Roman" w:cs="Times New Roman"/>
        </w:rPr>
        <w:t>install LabWindows and points out what resources we have found to be most useful in learning LabWindows. If you are already fami</w:t>
      </w:r>
      <w:r w:rsidR="00B1756F">
        <w:rPr>
          <w:rFonts w:ascii="Times New Roman" w:hAnsi="Times New Roman" w:cs="Times New Roman"/>
        </w:rPr>
        <w:t xml:space="preserve">liar with ANSI C, LabWindows will be </w:t>
      </w:r>
      <w:r>
        <w:rPr>
          <w:rFonts w:ascii="Times New Roman" w:hAnsi="Times New Roman" w:cs="Times New Roman"/>
        </w:rPr>
        <w:t xml:space="preserve">very easy to learn. </w:t>
      </w:r>
      <w:r w:rsidR="00BA3F40">
        <w:rPr>
          <w:rFonts w:ascii="Times New Roman" w:hAnsi="Times New Roman" w:cs="Times New Roman"/>
        </w:rPr>
        <w:t>If you follow the exercises provided, i</w:t>
      </w:r>
      <w:r>
        <w:rPr>
          <w:rFonts w:ascii="Times New Roman" w:hAnsi="Times New Roman" w:cs="Times New Roman"/>
        </w:rPr>
        <w:t>t will take roughly one day to reach the level of proficiency needed to begin development for the OpenPET project.</w:t>
      </w:r>
    </w:p>
    <w:p w:rsidR="00602E20" w:rsidRDefault="00EE3388" w:rsidP="00EE3388">
      <w:pPr>
        <w:pStyle w:val="Heading1"/>
        <w:numPr>
          <w:ilvl w:val="0"/>
          <w:numId w:val="1"/>
        </w:numPr>
        <w:ind w:left="360"/>
      </w:pPr>
      <w:bookmarkStart w:id="61" w:name="_Toc359836992"/>
      <w:r>
        <w:t>Installation</w:t>
      </w:r>
      <w:bookmarkEnd w:id="61"/>
    </w:p>
    <w:p w:rsidR="00EE3388" w:rsidRDefault="00EE3388" w:rsidP="00EE3388">
      <w:pPr>
        <w:rPr>
          <w:lang w:eastAsia="zh-CN"/>
        </w:rPr>
      </w:pPr>
    </w:p>
    <w:p w:rsidR="00EE3388" w:rsidRDefault="008773AF" w:rsidP="008773AF">
      <w:r>
        <w:rPr>
          <w:lang w:eastAsia="zh-CN"/>
        </w:rPr>
        <w:t xml:space="preserve">If you have access to an NI license for </w:t>
      </w:r>
      <w:proofErr w:type="spellStart"/>
      <w:r>
        <w:rPr>
          <w:lang w:eastAsia="zh-CN"/>
        </w:rPr>
        <w:t>LabVIEW</w:t>
      </w:r>
      <w:proofErr w:type="spellEnd"/>
      <w:r>
        <w:rPr>
          <w:lang w:eastAsia="zh-CN"/>
        </w:rPr>
        <w:t xml:space="preserve"> or other related projects, you may already have access to LabWindows. If not, the 30-day free trial version can be downloaded</w:t>
      </w:r>
      <w:r w:rsidR="00EC0D4C">
        <w:rPr>
          <w:lang w:eastAsia="zh-CN"/>
        </w:rPr>
        <w:t xml:space="preserve"> from the National Instruments website at </w:t>
      </w:r>
      <w:hyperlink r:id="rId8" w:history="1">
        <w:r w:rsidR="00EC0D4C">
          <w:rPr>
            <w:rStyle w:val="Hyperlink"/>
          </w:rPr>
          <w:t>http://www.ni.com/lwcvi/download/</w:t>
        </w:r>
      </w:hyperlink>
      <w:r>
        <w:t xml:space="preserve">. A full purchase can be made at </w:t>
      </w:r>
      <w:hyperlink r:id="rId9" w:history="1">
        <w:r>
          <w:rPr>
            <w:rStyle w:val="Hyperlink"/>
          </w:rPr>
          <w:t>http://www.ni.com/lwcvi/buy/</w:t>
        </w:r>
      </w:hyperlink>
      <w:r>
        <w:t>.</w:t>
      </w:r>
    </w:p>
    <w:p w:rsidR="004C5272" w:rsidRDefault="004C5272" w:rsidP="008773AF">
      <w:r>
        <w:t>Note that the LabWindows software is only available in Windows and cannot be used directly from a Mac or Linux platform</w:t>
      </w:r>
      <w:r w:rsidR="00B1756F">
        <w:t xml:space="preserve"> at this time</w:t>
      </w:r>
      <w:r>
        <w:t>.</w:t>
      </w:r>
    </w:p>
    <w:p w:rsidR="00113E43" w:rsidRDefault="00113E43" w:rsidP="008773AF">
      <w:r>
        <w:t xml:space="preserve">If you would like to install the free-trial version, click on the link above and follow the instructions given below. </w:t>
      </w:r>
    </w:p>
    <w:p w:rsidR="008773AF" w:rsidRDefault="008773AF" w:rsidP="008773AF">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2505075</wp:posOffset>
                </wp:positionH>
                <wp:positionV relativeFrom="paragraph">
                  <wp:posOffset>923925</wp:posOffset>
                </wp:positionV>
                <wp:extent cx="276225" cy="571500"/>
                <wp:effectExtent l="57150" t="38100" r="47625" b="95250"/>
                <wp:wrapNone/>
                <wp:docPr id="8" name="Up Arrow 8"/>
                <wp:cNvGraphicFramePr/>
                <a:graphic xmlns:a="http://schemas.openxmlformats.org/drawingml/2006/main">
                  <a:graphicData uri="http://schemas.microsoft.com/office/word/2010/wordprocessingShape">
                    <wps:wsp>
                      <wps:cNvSpPr/>
                      <wps:spPr>
                        <a:xfrm>
                          <a:off x="0" y="0"/>
                          <a:ext cx="276225" cy="571500"/>
                        </a:xfrm>
                        <a:prstGeom prst="up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8" o:spid="_x0000_s1026" type="#_x0000_t68" style="position:absolute;margin-left:197.25pt;margin-top:72.75pt;width:21.7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" adj="5220"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r>
        <w:rPr>
          <w:noProof/>
        </w:rPr>
        <w:drawing>
          <wp:inline distT="0" distB="0" distL="0" distR="0" wp14:anchorId="3D0C4D19" wp14:editId="104EEA50">
            <wp:extent cx="5943600" cy="46780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678045"/>
                    </a:xfrm>
                    <a:prstGeom prst="rect">
                      <a:avLst/>
                    </a:prstGeom>
                  </pic:spPr>
                </pic:pic>
              </a:graphicData>
            </a:graphic>
          </wp:inline>
        </w:drawing>
      </w:r>
    </w:p>
    <w:p w:rsidR="008773AF" w:rsidRDefault="008773AF" w:rsidP="008773AF">
      <w:r>
        <w:t>Downloading the free trial version will require creating an NI account.</w:t>
      </w:r>
    </w:p>
    <w:p w:rsidR="008773AF" w:rsidRDefault="008773AF" w:rsidP="008773AF">
      <w:r>
        <w:rPr>
          <w:noProof/>
        </w:rPr>
        <w:lastRenderedPageBreak/>
        <mc:AlternateContent>
          <mc:Choice Requires="wps">
            <w:drawing>
              <wp:anchor distT="0" distB="0" distL="114300" distR="114300" simplePos="0" relativeHeight="251661312" behindDoc="0" locked="0" layoutInCell="1" allowOverlap="1" wp14:anchorId="6D636470" wp14:editId="1911176C">
                <wp:simplePos x="0" y="0"/>
                <wp:positionH relativeFrom="column">
                  <wp:posOffset>2627947</wp:posOffset>
                </wp:positionH>
                <wp:positionV relativeFrom="paragraph">
                  <wp:posOffset>3481388</wp:posOffset>
                </wp:positionV>
                <wp:extent cx="276225" cy="571500"/>
                <wp:effectExtent l="61913" t="33337" r="0" b="109538"/>
                <wp:wrapNone/>
                <wp:docPr id="26" name="Up Arrow 26"/>
                <wp:cNvGraphicFramePr/>
                <a:graphic xmlns:a="http://schemas.openxmlformats.org/drawingml/2006/main">
                  <a:graphicData uri="http://schemas.microsoft.com/office/word/2010/wordprocessingShape">
                    <wps:wsp>
                      <wps:cNvSpPr/>
                      <wps:spPr>
                        <a:xfrm rot="5400000">
                          <a:off x="0" y="0"/>
                          <a:ext cx="276225" cy="571500"/>
                        </a:xfrm>
                        <a:prstGeom prst="up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p Arrow 26" o:spid="_x0000_s1026" type="#_x0000_t68" style="position:absolute;margin-left:206.9pt;margin-top:274.15pt;width:21.75pt;height:45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" adj="5220"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r>
        <w:rPr>
          <w:noProof/>
        </w:rPr>
        <w:drawing>
          <wp:inline distT="0" distB="0" distL="0" distR="0" wp14:anchorId="3CDADF68" wp14:editId="33B978FE">
            <wp:extent cx="5943600" cy="39033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903345"/>
                    </a:xfrm>
                    <a:prstGeom prst="rect">
                      <a:avLst/>
                    </a:prstGeom>
                  </pic:spPr>
                </pic:pic>
              </a:graphicData>
            </a:graphic>
          </wp:inline>
        </w:drawing>
      </w:r>
    </w:p>
    <w:p w:rsidR="008773AF" w:rsidRDefault="008773AF" w:rsidP="008773AF">
      <w:r>
        <w:t>Once you have created an account, you will be able to download the LabWindows software.</w:t>
      </w:r>
      <w:r w:rsidRPr="008773AF">
        <w:rPr>
          <w:noProof/>
        </w:rPr>
        <w:t xml:space="preserve"> </w:t>
      </w:r>
    </w:p>
    <w:p w:rsidR="008773AF" w:rsidRDefault="008773AF" w:rsidP="008773AF">
      <w:r>
        <w:rPr>
          <w:noProof/>
        </w:rPr>
        <mc:AlternateContent>
          <mc:Choice Requires="wps">
            <w:drawing>
              <wp:anchor distT="0" distB="0" distL="114300" distR="114300" simplePos="0" relativeHeight="251663360" behindDoc="0" locked="0" layoutInCell="1" allowOverlap="1" wp14:anchorId="053A0FEB" wp14:editId="1F814F3D">
                <wp:simplePos x="0" y="0"/>
                <wp:positionH relativeFrom="column">
                  <wp:posOffset>304800</wp:posOffset>
                </wp:positionH>
                <wp:positionV relativeFrom="paragraph">
                  <wp:posOffset>1048385</wp:posOffset>
                </wp:positionV>
                <wp:extent cx="276225" cy="571500"/>
                <wp:effectExtent l="57150" t="38100" r="47625" b="95250"/>
                <wp:wrapNone/>
                <wp:docPr id="27" name="Up Arrow 27"/>
                <wp:cNvGraphicFramePr/>
                <a:graphic xmlns:a="http://schemas.openxmlformats.org/drawingml/2006/main">
                  <a:graphicData uri="http://schemas.microsoft.com/office/word/2010/wordprocessingShape">
                    <wps:wsp>
                      <wps:cNvSpPr/>
                      <wps:spPr>
                        <a:xfrm>
                          <a:off x="0" y="0"/>
                          <a:ext cx="276225" cy="571500"/>
                        </a:xfrm>
                        <a:prstGeom prst="up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p Arrow 27" o:spid="_x0000_s1026" type="#_x0000_t68" style="position:absolute;margin-left:24pt;margin-top:82.55pt;width:21.75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" adj="5220"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r>
        <w:rPr>
          <w:noProof/>
        </w:rPr>
        <w:drawing>
          <wp:inline distT="0" distB="0" distL="0" distR="0" wp14:anchorId="2A0C2168" wp14:editId="1F38F421">
            <wp:extent cx="5943600" cy="25634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563495"/>
                    </a:xfrm>
                    <a:prstGeom prst="rect">
                      <a:avLst/>
                    </a:prstGeom>
                  </pic:spPr>
                </pic:pic>
              </a:graphicData>
            </a:graphic>
          </wp:inline>
        </w:drawing>
      </w:r>
    </w:p>
    <w:p w:rsidR="00EC0D4C" w:rsidRDefault="00113E43" w:rsidP="00EE3388">
      <w:pPr>
        <w:rPr>
          <w:lang w:eastAsia="zh-CN"/>
        </w:rPr>
      </w:pPr>
      <w:r>
        <w:rPr>
          <w:lang w:eastAsia="zh-CN"/>
        </w:rPr>
        <w:t>Download and run the executable. Follow the on-screen instructions to complete installation.</w:t>
      </w:r>
    </w:p>
    <w:p w:rsidR="00EE3388" w:rsidRDefault="00EE3388" w:rsidP="00EE3388">
      <w:pPr>
        <w:rPr>
          <w:lang w:eastAsia="zh-CN"/>
        </w:rPr>
      </w:pPr>
    </w:p>
    <w:p w:rsidR="00EE3388" w:rsidRDefault="00FA2B52" w:rsidP="00EE3388">
      <w:pPr>
        <w:pStyle w:val="Heading1"/>
        <w:numPr>
          <w:ilvl w:val="0"/>
          <w:numId w:val="1"/>
        </w:numPr>
        <w:ind w:left="360"/>
      </w:pPr>
      <w:bookmarkStart w:id="62" w:name="_Toc359836993"/>
      <w:r>
        <w:lastRenderedPageBreak/>
        <w:t xml:space="preserve">How to </w:t>
      </w:r>
      <w:r w:rsidR="00914E3A">
        <w:t>learn</w:t>
      </w:r>
      <w:r>
        <w:t xml:space="preserve"> LabWindows</w:t>
      </w:r>
      <w:bookmarkEnd w:id="62"/>
    </w:p>
    <w:p w:rsidR="004C5272" w:rsidRDefault="004C5272" w:rsidP="004C5272">
      <w:pPr>
        <w:rPr>
          <w:lang w:eastAsia="zh-CN"/>
        </w:rPr>
      </w:pPr>
    </w:p>
    <w:p w:rsidR="004C5272" w:rsidRDefault="004C5272" w:rsidP="004C5272">
      <w:pPr>
        <w:rPr>
          <w:lang w:eastAsia="zh-CN"/>
        </w:rPr>
      </w:pPr>
      <w:r>
        <w:rPr>
          <w:lang w:eastAsia="zh-CN"/>
        </w:rPr>
        <w:t>Upon launching LabWindows for the first time, you should see a screen similar to the one below.</w:t>
      </w:r>
    </w:p>
    <w:p w:rsidR="004C5272" w:rsidRDefault="004C5272" w:rsidP="004C5272">
      <w:pPr>
        <w:rPr>
          <w:lang w:eastAsia="zh-CN"/>
        </w:rPr>
      </w:pPr>
      <w:r>
        <w:rPr>
          <w:noProof/>
        </w:rPr>
        <mc:AlternateContent>
          <mc:Choice Requires="wps">
            <w:drawing>
              <wp:anchor distT="0" distB="0" distL="114300" distR="114300" simplePos="0" relativeHeight="251665408" behindDoc="0" locked="0" layoutInCell="1" allowOverlap="1" wp14:anchorId="79D4463A" wp14:editId="5F9718C1">
                <wp:simplePos x="0" y="0"/>
                <wp:positionH relativeFrom="column">
                  <wp:posOffset>2751137</wp:posOffset>
                </wp:positionH>
                <wp:positionV relativeFrom="paragraph">
                  <wp:posOffset>1223328</wp:posOffset>
                </wp:positionV>
                <wp:extent cx="276225" cy="571500"/>
                <wp:effectExtent l="61913" t="33337" r="0" b="109538"/>
                <wp:wrapNone/>
                <wp:docPr id="29" name="Up Arrow 29"/>
                <wp:cNvGraphicFramePr/>
                <a:graphic xmlns:a="http://schemas.openxmlformats.org/drawingml/2006/main">
                  <a:graphicData uri="http://schemas.microsoft.com/office/word/2010/wordprocessingShape">
                    <wps:wsp>
                      <wps:cNvSpPr/>
                      <wps:spPr>
                        <a:xfrm rot="5400000">
                          <a:off x="0" y="0"/>
                          <a:ext cx="276225" cy="571500"/>
                        </a:xfrm>
                        <a:prstGeom prst="up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p Arrow 29" o:spid="_x0000_s1026" type="#_x0000_t68" style="position:absolute;margin-left:216.6pt;margin-top:96.35pt;width:21.75pt;height:4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" adj="5220"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r>
        <w:rPr>
          <w:noProof/>
        </w:rPr>
        <w:drawing>
          <wp:inline distT="0" distB="0" distL="0" distR="0" wp14:anchorId="4D6E136B" wp14:editId="12EBC43E">
            <wp:extent cx="5943600" cy="49568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956810"/>
                    </a:xfrm>
                    <a:prstGeom prst="rect">
                      <a:avLst/>
                    </a:prstGeom>
                  </pic:spPr>
                </pic:pic>
              </a:graphicData>
            </a:graphic>
          </wp:inline>
        </w:drawing>
      </w:r>
    </w:p>
    <w:p w:rsidR="004C5272" w:rsidRDefault="004C5272" w:rsidP="004C5272">
      <w:r>
        <w:rPr>
          <w:lang w:eastAsia="zh-CN"/>
        </w:rPr>
        <w:t xml:space="preserve">Click on the “Getting Started with LabWindows/CVI” pdf. For your convenience, this document has also been included in the OpenPET “Getting Started” folder on Github </w:t>
      </w:r>
      <w:hyperlink r:id="rId14" w:history="1">
        <w:r>
          <w:rPr>
            <w:rStyle w:val="Hyperlink"/>
          </w:rPr>
          <w:t>https://g</w:t>
        </w:r>
        <w:r>
          <w:rPr>
            <w:rStyle w:val="Hyperlink"/>
          </w:rPr>
          <w:t>i</w:t>
        </w:r>
        <w:r>
          <w:rPr>
            <w:rStyle w:val="Hyperlink"/>
          </w:rPr>
          <w:t>thub.com/openpet-developer/HostPC/tree/master/Getting%20Started</w:t>
        </w:r>
      </w:hyperlink>
      <w:r>
        <w:t xml:space="preserve">. </w:t>
      </w:r>
    </w:p>
    <w:p w:rsidR="004C5272" w:rsidRDefault="004C5272" w:rsidP="004C5272">
      <w:r>
        <w:t xml:space="preserve">We have found this guide to be very useful. In particular, working through the interactive content and completing the exercises provided at the end will help you to reach the level of proficiency necessary to contribute to the OpenPET project. Other tutorials are available online, but we have found this document </w:t>
      </w:r>
      <w:r w:rsidR="00F55D07">
        <w:t xml:space="preserve">alone </w:t>
      </w:r>
      <w:r>
        <w:t>provide</w:t>
      </w:r>
      <w:r w:rsidR="00F55D07">
        <w:t>s</w:t>
      </w:r>
      <w:r>
        <w:t xml:space="preserve"> all the information necessary for </w:t>
      </w:r>
      <w:r w:rsidR="00F55D07">
        <w:t>OpenPET</w:t>
      </w:r>
      <w:r>
        <w:t xml:space="preserve"> </w:t>
      </w:r>
      <w:r w:rsidR="00F55D07">
        <w:t>development</w:t>
      </w:r>
      <w:r>
        <w:t xml:space="preserve">. </w:t>
      </w:r>
      <w:bookmarkStart w:id="63" w:name="_GoBack"/>
      <w:bookmarkEnd w:id="63"/>
    </w:p>
    <w:p w:rsidR="00FA2B52" w:rsidRPr="004C5272" w:rsidRDefault="00FA2B52" w:rsidP="004C5272">
      <w:pPr>
        <w:rPr>
          <w:lang w:eastAsia="zh-CN"/>
        </w:rPr>
      </w:pPr>
      <w:r>
        <w:t>Good luck and happy coding!</w:t>
      </w:r>
    </w:p>
    <w:sectPr w:rsidR="00FA2B52" w:rsidRPr="004C527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FF9" w:rsidRDefault="00356FF9" w:rsidP="00EE3388">
      <w:pPr>
        <w:spacing w:after="0" w:line="240" w:lineRule="auto"/>
      </w:pPr>
      <w:r>
        <w:separator/>
      </w:r>
    </w:p>
  </w:endnote>
  <w:endnote w:type="continuationSeparator" w:id="0">
    <w:p w:rsidR="00356FF9" w:rsidRDefault="00356FF9" w:rsidP="00EE3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imSun">
    <w:altName w:val="Arial Unicode MS"/>
    <w:panose1 w:val="02010600030101010101"/>
    <w:charset w:val="86"/>
    <w:family w:val="auto"/>
    <w:notTrueType/>
    <w:pitch w:val="variable"/>
    <w:sig w:usb0="00000000"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FF9" w:rsidRDefault="00356FF9" w:rsidP="00EE3388">
      <w:pPr>
        <w:spacing w:after="0" w:line="240" w:lineRule="auto"/>
      </w:pPr>
      <w:r>
        <w:separator/>
      </w:r>
    </w:p>
  </w:footnote>
  <w:footnote w:type="continuationSeparator" w:id="0">
    <w:p w:rsidR="00356FF9" w:rsidRDefault="00356FF9" w:rsidP="00EE33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388" w:rsidRDefault="00EE3388">
    <w:pPr>
      <w:pStyle w:val="Header"/>
    </w:pPr>
    <w:r>
      <w:rPr>
        <w:noProof/>
      </w:rPr>
      <w:drawing>
        <wp:inline distT="0" distB="0" distL="0" distR="0" wp14:anchorId="1DB4EEF8" wp14:editId="41406FF8">
          <wp:extent cx="194310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943100" cy="590550"/>
                  </a:xfrm>
                  <a:prstGeom prst="rect">
                    <a:avLst/>
                  </a:prstGeom>
                </pic:spPr>
              </pic:pic>
            </a:graphicData>
          </a:graphic>
        </wp:inline>
      </w:drawing>
    </w:r>
    <w:r>
      <w:t xml:space="preserve">                                                                  </w:t>
    </w:r>
    <w:r>
      <w:rPr>
        <w:noProof/>
      </w:rPr>
      <w:drawing>
        <wp:inline distT="0" distB="0" distL="0" distR="0" wp14:anchorId="11E998B6" wp14:editId="49944C0B">
          <wp:extent cx="1895475" cy="53247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893046" cy="53179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A44BA6"/>
    <w:multiLevelType w:val="hybridMultilevel"/>
    <w:tmpl w:val="1780EE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388"/>
    <w:rsid w:val="00113E43"/>
    <w:rsid w:val="002D394B"/>
    <w:rsid w:val="00356FF9"/>
    <w:rsid w:val="004C5272"/>
    <w:rsid w:val="004F2BFE"/>
    <w:rsid w:val="007876AC"/>
    <w:rsid w:val="008773AF"/>
    <w:rsid w:val="00914E3A"/>
    <w:rsid w:val="00B1756F"/>
    <w:rsid w:val="00BA3F40"/>
    <w:rsid w:val="00EC0D4C"/>
    <w:rsid w:val="00EE3388"/>
    <w:rsid w:val="00F55D07"/>
    <w:rsid w:val="00FA2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338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3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388"/>
  </w:style>
  <w:style w:type="paragraph" w:styleId="Footer">
    <w:name w:val="footer"/>
    <w:basedOn w:val="Normal"/>
    <w:link w:val="FooterChar"/>
    <w:uiPriority w:val="99"/>
    <w:unhideWhenUsed/>
    <w:rsid w:val="00EE33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388"/>
  </w:style>
  <w:style w:type="paragraph" w:styleId="BalloonText">
    <w:name w:val="Balloon Text"/>
    <w:basedOn w:val="Normal"/>
    <w:link w:val="BalloonTextChar"/>
    <w:uiPriority w:val="99"/>
    <w:semiHidden/>
    <w:unhideWhenUsed/>
    <w:rsid w:val="00EE3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388"/>
    <w:rPr>
      <w:rFonts w:ascii="Tahoma" w:hAnsi="Tahoma" w:cs="Tahoma"/>
      <w:sz w:val="16"/>
      <w:szCs w:val="16"/>
    </w:rPr>
  </w:style>
  <w:style w:type="character" w:customStyle="1" w:styleId="Heading1Char">
    <w:name w:val="Heading 1 Char"/>
    <w:basedOn w:val="DefaultParagraphFont"/>
    <w:link w:val="Heading1"/>
    <w:uiPriority w:val="9"/>
    <w:rsid w:val="00EE3388"/>
    <w:rPr>
      <w:rFonts w:asciiTheme="majorHAnsi" w:eastAsiaTheme="majorEastAsia" w:hAnsiTheme="majorHAnsi" w:cstheme="majorBidi"/>
      <w:b/>
      <w:bCs/>
      <w:color w:val="365F91" w:themeColor="accent1" w:themeShade="BF"/>
      <w:sz w:val="28"/>
      <w:szCs w:val="28"/>
      <w:lang w:eastAsia="zh-CN"/>
    </w:rPr>
  </w:style>
  <w:style w:type="character" w:styleId="Hyperlink">
    <w:name w:val="Hyperlink"/>
    <w:basedOn w:val="DefaultParagraphFont"/>
    <w:uiPriority w:val="99"/>
    <w:unhideWhenUsed/>
    <w:rsid w:val="00EE3388"/>
    <w:rPr>
      <w:color w:val="0000FF"/>
      <w:u w:val="single"/>
    </w:rPr>
  </w:style>
  <w:style w:type="paragraph" w:styleId="Title">
    <w:name w:val="Title"/>
    <w:basedOn w:val="Normal"/>
    <w:next w:val="Normal"/>
    <w:link w:val="TitleChar"/>
    <w:uiPriority w:val="10"/>
    <w:qFormat/>
    <w:rsid w:val="00EE33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TitleChar">
    <w:name w:val="Title Char"/>
    <w:basedOn w:val="DefaultParagraphFont"/>
    <w:link w:val="Title"/>
    <w:uiPriority w:val="10"/>
    <w:rsid w:val="00EE3388"/>
    <w:rPr>
      <w:rFonts w:asciiTheme="majorHAnsi" w:eastAsiaTheme="majorEastAsia" w:hAnsiTheme="majorHAnsi" w:cstheme="majorBidi"/>
      <w:color w:val="17365D" w:themeColor="text2" w:themeShade="BF"/>
      <w:spacing w:val="5"/>
      <w:kern w:val="28"/>
      <w:sz w:val="52"/>
      <w:szCs w:val="52"/>
      <w:lang w:eastAsia="zh-CN"/>
    </w:rPr>
  </w:style>
  <w:style w:type="paragraph" w:styleId="ListParagraph">
    <w:name w:val="List Paragraph"/>
    <w:basedOn w:val="Normal"/>
    <w:uiPriority w:val="34"/>
    <w:qFormat/>
    <w:rsid w:val="00EE3388"/>
    <w:pPr>
      <w:ind w:left="720"/>
      <w:contextualSpacing/>
    </w:pPr>
    <w:rPr>
      <w:rFonts w:eastAsiaTheme="minorEastAsia"/>
      <w:lang w:eastAsia="zh-CN"/>
    </w:rPr>
  </w:style>
  <w:style w:type="paragraph" w:styleId="Subtitle">
    <w:name w:val="Subtitle"/>
    <w:basedOn w:val="Normal"/>
    <w:link w:val="SubtitleChar"/>
    <w:uiPriority w:val="99"/>
    <w:qFormat/>
    <w:rsid w:val="00EE3388"/>
    <w:pPr>
      <w:autoSpaceDE w:val="0"/>
      <w:autoSpaceDN w:val="0"/>
      <w:spacing w:after="60" w:line="240" w:lineRule="auto"/>
      <w:jc w:val="center"/>
      <w:outlineLvl w:val="1"/>
    </w:pPr>
    <w:rPr>
      <w:rFonts w:ascii="Arial" w:eastAsiaTheme="minorEastAsia" w:hAnsi="Arial" w:cs="Arial"/>
      <w:sz w:val="24"/>
      <w:szCs w:val="24"/>
      <w:lang w:eastAsia="zh-CN"/>
    </w:rPr>
  </w:style>
  <w:style w:type="character" w:customStyle="1" w:styleId="SubtitleChar">
    <w:name w:val="Subtitle Char"/>
    <w:basedOn w:val="DefaultParagraphFont"/>
    <w:link w:val="Subtitle"/>
    <w:uiPriority w:val="99"/>
    <w:rsid w:val="00EE3388"/>
    <w:rPr>
      <w:rFonts w:ascii="Arial" w:eastAsiaTheme="minorEastAsia" w:hAnsi="Arial" w:cs="Arial"/>
      <w:sz w:val="24"/>
      <w:szCs w:val="24"/>
      <w:lang w:eastAsia="zh-CN"/>
    </w:rPr>
  </w:style>
  <w:style w:type="paragraph" w:styleId="TOCHeading">
    <w:name w:val="TOC Heading"/>
    <w:basedOn w:val="Heading1"/>
    <w:next w:val="Normal"/>
    <w:uiPriority w:val="39"/>
    <w:semiHidden/>
    <w:unhideWhenUsed/>
    <w:qFormat/>
    <w:rsid w:val="00EE3388"/>
    <w:pPr>
      <w:keepNext w:val="0"/>
      <w:keepLines w:val="0"/>
      <w:pBdr>
        <w:bottom w:val="single" w:sz="12" w:space="1" w:color="365F91" w:themeColor="accent1" w:themeShade="BF"/>
      </w:pBdr>
      <w:spacing w:before="600" w:after="80" w:line="240" w:lineRule="auto"/>
      <w:outlineLvl w:val="9"/>
    </w:pPr>
    <w:rPr>
      <w:sz w:val="24"/>
      <w:szCs w:val="24"/>
      <w:lang w:eastAsia="en-US" w:bidi="en-US"/>
    </w:rPr>
  </w:style>
  <w:style w:type="paragraph" w:styleId="TOC1">
    <w:name w:val="toc 1"/>
    <w:basedOn w:val="Normal"/>
    <w:next w:val="Normal"/>
    <w:autoRedefine/>
    <w:uiPriority w:val="39"/>
    <w:unhideWhenUsed/>
    <w:qFormat/>
    <w:rsid w:val="00EE3388"/>
    <w:pPr>
      <w:tabs>
        <w:tab w:val="left" w:pos="540"/>
        <w:tab w:val="right" w:leader="dot" w:pos="9350"/>
      </w:tabs>
      <w:spacing w:after="100"/>
    </w:pPr>
    <w:rPr>
      <w:rFonts w:eastAsiaTheme="minorEastAsia"/>
      <w:lang w:bidi="en-US"/>
    </w:rPr>
  </w:style>
  <w:style w:type="paragraph" w:styleId="TOC2">
    <w:name w:val="toc 2"/>
    <w:basedOn w:val="Normal"/>
    <w:next w:val="Normal"/>
    <w:autoRedefine/>
    <w:uiPriority w:val="39"/>
    <w:unhideWhenUsed/>
    <w:qFormat/>
    <w:rsid w:val="00EE3388"/>
    <w:pPr>
      <w:tabs>
        <w:tab w:val="left" w:pos="720"/>
        <w:tab w:val="right" w:leader="dot" w:pos="9350"/>
      </w:tabs>
      <w:spacing w:after="100"/>
      <w:ind w:left="220"/>
    </w:pPr>
    <w:rPr>
      <w:rFonts w:ascii="Calibri" w:eastAsia="SimSun" w:hAnsi="Calibri" w:cs="Times New Roman"/>
      <w:lang w:eastAsia="zh-CN"/>
    </w:rPr>
  </w:style>
  <w:style w:type="character" w:styleId="FollowedHyperlink">
    <w:name w:val="FollowedHyperlink"/>
    <w:basedOn w:val="DefaultParagraphFont"/>
    <w:uiPriority w:val="99"/>
    <w:semiHidden/>
    <w:unhideWhenUsed/>
    <w:rsid w:val="004C527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338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3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388"/>
  </w:style>
  <w:style w:type="paragraph" w:styleId="Footer">
    <w:name w:val="footer"/>
    <w:basedOn w:val="Normal"/>
    <w:link w:val="FooterChar"/>
    <w:uiPriority w:val="99"/>
    <w:unhideWhenUsed/>
    <w:rsid w:val="00EE33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388"/>
  </w:style>
  <w:style w:type="paragraph" w:styleId="BalloonText">
    <w:name w:val="Balloon Text"/>
    <w:basedOn w:val="Normal"/>
    <w:link w:val="BalloonTextChar"/>
    <w:uiPriority w:val="99"/>
    <w:semiHidden/>
    <w:unhideWhenUsed/>
    <w:rsid w:val="00EE3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388"/>
    <w:rPr>
      <w:rFonts w:ascii="Tahoma" w:hAnsi="Tahoma" w:cs="Tahoma"/>
      <w:sz w:val="16"/>
      <w:szCs w:val="16"/>
    </w:rPr>
  </w:style>
  <w:style w:type="character" w:customStyle="1" w:styleId="Heading1Char">
    <w:name w:val="Heading 1 Char"/>
    <w:basedOn w:val="DefaultParagraphFont"/>
    <w:link w:val="Heading1"/>
    <w:uiPriority w:val="9"/>
    <w:rsid w:val="00EE3388"/>
    <w:rPr>
      <w:rFonts w:asciiTheme="majorHAnsi" w:eastAsiaTheme="majorEastAsia" w:hAnsiTheme="majorHAnsi" w:cstheme="majorBidi"/>
      <w:b/>
      <w:bCs/>
      <w:color w:val="365F91" w:themeColor="accent1" w:themeShade="BF"/>
      <w:sz w:val="28"/>
      <w:szCs w:val="28"/>
      <w:lang w:eastAsia="zh-CN"/>
    </w:rPr>
  </w:style>
  <w:style w:type="character" w:styleId="Hyperlink">
    <w:name w:val="Hyperlink"/>
    <w:basedOn w:val="DefaultParagraphFont"/>
    <w:uiPriority w:val="99"/>
    <w:unhideWhenUsed/>
    <w:rsid w:val="00EE3388"/>
    <w:rPr>
      <w:color w:val="0000FF"/>
      <w:u w:val="single"/>
    </w:rPr>
  </w:style>
  <w:style w:type="paragraph" w:styleId="Title">
    <w:name w:val="Title"/>
    <w:basedOn w:val="Normal"/>
    <w:next w:val="Normal"/>
    <w:link w:val="TitleChar"/>
    <w:uiPriority w:val="10"/>
    <w:qFormat/>
    <w:rsid w:val="00EE33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TitleChar">
    <w:name w:val="Title Char"/>
    <w:basedOn w:val="DefaultParagraphFont"/>
    <w:link w:val="Title"/>
    <w:uiPriority w:val="10"/>
    <w:rsid w:val="00EE3388"/>
    <w:rPr>
      <w:rFonts w:asciiTheme="majorHAnsi" w:eastAsiaTheme="majorEastAsia" w:hAnsiTheme="majorHAnsi" w:cstheme="majorBidi"/>
      <w:color w:val="17365D" w:themeColor="text2" w:themeShade="BF"/>
      <w:spacing w:val="5"/>
      <w:kern w:val="28"/>
      <w:sz w:val="52"/>
      <w:szCs w:val="52"/>
      <w:lang w:eastAsia="zh-CN"/>
    </w:rPr>
  </w:style>
  <w:style w:type="paragraph" w:styleId="ListParagraph">
    <w:name w:val="List Paragraph"/>
    <w:basedOn w:val="Normal"/>
    <w:uiPriority w:val="34"/>
    <w:qFormat/>
    <w:rsid w:val="00EE3388"/>
    <w:pPr>
      <w:ind w:left="720"/>
      <w:contextualSpacing/>
    </w:pPr>
    <w:rPr>
      <w:rFonts w:eastAsiaTheme="minorEastAsia"/>
      <w:lang w:eastAsia="zh-CN"/>
    </w:rPr>
  </w:style>
  <w:style w:type="paragraph" w:styleId="Subtitle">
    <w:name w:val="Subtitle"/>
    <w:basedOn w:val="Normal"/>
    <w:link w:val="SubtitleChar"/>
    <w:uiPriority w:val="99"/>
    <w:qFormat/>
    <w:rsid w:val="00EE3388"/>
    <w:pPr>
      <w:autoSpaceDE w:val="0"/>
      <w:autoSpaceDN w:val="0"/>
      <w:spacing w:after="60" w:line="240" w:lineRule="auto"/>
      <w:jc w:val="center"/>
      <w:outlineLvl w:val="1"/>
    </w:pPr>
    <w:rPr>
      <w:rFonts w:ascii="Arial" w:eastAsiaTheme="minorEastAsia" w:hAnsi="Arial" w:cs="Arial"/>
      <w:sz w:val="24"/>
      <w:szCs w:val="24"/>
      <w:lang w:eastAsia="zh-CN"/>
    </w:rPr>
  </w:style>
  <w:style w:type="character" w:customStyle="1" w:styleId="SubtitleChar">
    <w:name w:val="Subtitle Char"/>
    <w:basedOn w:val="DefaultParagraphFont"/>
    <w:link w:val="Subtitle"/>
    <w:uiPriority w:val="99"/>
    <w:rsid w:val="00EE3388"/>
    <w:rPr>
      <w:rFonts w:ascii="Arial" w:eastAsiaTheme="minorEastAsia" w:hAnsi="Arial" w:cs="Arial"/>
      <w:sz w:val="24"/>
      <w:szCs w:val="24"/>
      <w:lang w:eastAsia="zh-CN"/>
    </w:rPr>
  </w:style>
  <w:style w:type="paragraph" w:styleId="TOCHeading">
    <w:name w:val="TOC Heading"/>
    <w:basedOn w:val="Heading1"/>
    <w:next w:val="Normal"/>
    <w:uiPriority w:val="39"/>
    <w:semiHidden/>
    <w:unhideWhenUsed/>
    <w:qFormat/>
    <w:rsid w:val="00EE3388"/>
    <w:pPr>
      <w:keepNext w:val="0"/>
      <w:keepLines w:val="0"/>
      <w:pBdr>
        <w:bottom w:val="single" w:sz="12" w:space="1" w:color="365F91" w:themeColor="accent1" w:themeShade="BF"/>
      </w:pBdr>
      <w:spacing w:before="600" w:after="80" w:line="240" w:lineRule="auto"/>
      <w:outlineLvl w:val="9"/>
    </w:pPr>
    <w:rPr>
      <w:sz w:val="24"/>
      <w:szCs w:val="24"/>
      <w:lang w:eastAsia="en-US" w:bidi="en-US"/>
    </w:rPr>
  </w:style>
  <w:style w:type="paragraph" w:styleId="TOC1">
    <w:name w:val="toc 1"/>
    <w:basedOn w:val="Normal"/>
    <w:next w:val="Normal"/>
    <w:autoRedefine/>
    <w:uiPriority w:val="39"/>
    <w:unhideWhenUsed/>
    <w:qFormat/>
    <w:rsid w:val="00EE3388"/>
    <w:pPr>
      <w:tabs>
        <w:tab w:val="left" w:pos="540"/>
        <w:tab w:val="right" w:leader="dot" w:pos="9350"/>
      </w:tabs>
      <w:spacing w:after="100"/>
    </w:pPr>
    <w:rPr>
      <w:rFonts w:eastAsiaTheme="minorEastAsia"/>
      <w:lang w:bidi="en-US"/>
    </w:rPr>
  </w:style>
  <w:style w:type="paragraph" w:styleId="TOC2">
    <w:name w:val="toc 2"/>
    <w:basedOn w:val="Normal"/>
    <w:next w:val="Normal"/>
    <w:autoRedefine/>
    <w:uiPriority w:val="39"/>
    <w:unhideWhenUsed/>
    <w:qFormat/>
    <w:rsid w:val="00EE3388"/>
    <w:pPr>
      <w:tabs>
        <w:tab w:val="left" w:pos="720"/>
        <w:tab w:val="right" w:leader="dot" w:pos="9350"/>
      </w:tabs>
      <w:spacing w:after="100"/>
      <w:ind w:left="220"/>
    </w:pPr>
    <w:rPr>
      <w:rFonts w:ascii="Calibri" w:eastAsia="SimSun" w:hAnsi="Calibri" w:cs="Times New Roman"/>
      <w:lang w:eastAsia="zh-CN"/>
    </w:rPr>
  </w:style>
  <w:style w:type="character" w:styleId="FollowedHyperlink">
    <w:name w:val="FollowedHyperlink"/>
    <w:basedOn w:val="DefaultParagraphFont"/>
    <w:uiPriority w:val="99"/>
    <w:semiHidden/>
    <w:unhideWhenUsed/>
    <w:rsid w:val="004C52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m/lwcvi/download/"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ni.com/lwcvi/buy/" TargetMode="External"/><Relationship Id="rId14" Type="http://schemas.openxmlformats.org/officeDocument/2006/relationships/hyperlink" Target="https://github.com/openpet-developer/HostPC/tree/master/Getting%20Starte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Lawrence Berkeley Laboratory</Company>
  <LinksUpToDate>false</LinksUpToDate>
  <CharactersWithSpaces>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OpenPET</dc:creator>
  <cp:keywords/>
  <dc:description/>
  <cp:lastModifiedBy>OpenPET</cp:lastModifiedBy>
  <cp:revision>7</cp:revision>
  <dcterms:created xsi:type="dcterms:W3CDTF">2013-06-24T17:42:00Z</dcterms:created>
  <dcterms:modified xsi:type="dcterms:W3CDTF">2013-06-24T18:36:00Z</dcterms:modified>
</cp:coreProperties>
</file>